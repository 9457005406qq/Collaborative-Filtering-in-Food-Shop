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9881" w14:textId="77777777" w:rsidR="00FE2A27" w:rsidRDefault="00000000">
      <w:pPr>
        <w:jc w:val="center"/>
      </w:pPr>
      <w:commentRangeStart w:id="0"/>
      <w:r>
        <w:rPr>
          <w:rFonts w:hint="eastAsia"/>
        </w:rPr>
        <w:t>基于协同过滤的美食推荐算法</w:t>
      </w:r>
      <w:commentRangeEnd w:id="0"/>
      <w:r w:rsidR="00DB7AA5">
        <w:rPr>
          <w:rStyle w:val="a7"/>
        </w:rPr>
        <w:commentReference w:id="0"/>
      </w:r>
    </w:p>
    <w:p w14:paraId="608C4F66" w14:textId="5986CB54" w:rsidR="00FE2A27" w:rsidRDefault="00000000">
      <w:r>
        <w:rPr>
          <w:rFonts w:hint="eastAsia"/>
        </w:rPr>
        <w:t>摘要：</w:t>
      </w:r>
      <w:ins w:id="1" w:author="YU TING" w:date="2022-07-04T15:12:00Z">
        <w:r w:rsidR="007B52F7">
          <w:rPr>
            <w:rFonts w:hint="eastAsia"/>
          </w:rPr>
          <w:t>前面要介绍下背景，为什么要做美食的推荐。</w:t>
        </w:r>
      </w:ins>
      <w:ins w:id="2" w:author="YU TING" w:date="2022-07-04T15:13:00Z">
        <w:r w:rsidR="00AF4A27">
          <w:t>(</w:t>
        </w:r>
        <w:r w:rsidR="00AF4A27">
          <w:rPr>
            <w:rFonts w:hint="eastAsia"/>
          </w:rPr>
          <w:t>一两句话</w:t>
        </w:r>
        <w:r w:rsidR="00AF4A27">
          <w:t>)</w:t>
        </w:r>
      </w:ins>
      <w:r>
        <w:rPr>
          <w:rFonts w:hint="eastAsia"/>
        </w:rPr>
        <w:t>本文</w:t>
      </w:r>
      <w:r w:rsidRPr="007B52F7">
        <w:rPr>
          <w:rFonts w:hint="eastAsia"/>
          <w:strike/>
          <w:rPrChange w:id="3" w:author="YU TING" w:date="2022-07-04T15:12:00Z">
            <w:rPr>
              <w:rFonts w:hint="eastAsia"/>
            </w:rPr>
          </w:rPrChange>
        </w:rPr>
        <w:t>针对</w:t>
      </w:r>
      <w:r w:rsidRPr="007B52F7">
        <w:rPr>
          <w:rFonts w:hint="eastAsia"/>
          <w:strike/>
          <w:rPrChange w:id="4" w:author="YU TING" w:date="2022-07-04T15:12:00Z">
            <w:rPr>
              <w:rFonts w:hint="eastAsia"/>
            </w:rPr>
          </w:rPrChange>
        </w:rPr>
        <w:t>美食餐厅</w:t>
      </w:r>
      <w:r w:rsidRPr="007B52F7">
        <w:rPr>
          <w:rFonts w:hint="eastAsia"/>
          <w:strike/>
          <w:rPrChange w:id="5" w:author="YU TING" w:date="2022-07-04T15:12:00Z">
            <w:rPr>
              <w:rFonts w:hint="eastAsia"/>
            </w:rPr>
          </w:rPrChange>
        </w:rPr>
        <w:t>数据集中数据庞大且复杂的问题，归一化处理数据，</w:t>
      </w:r>
      <w:commentRangeStart w:id="6"/>
      <w:r w:rsidRPr="007B52F7">
        <w:rPr>
          <w:rFonts w:hint="eastAsia"/>
          <w:strike/>
          <w:rPrChange w:id="7" w:author="YU TING" w:date="2022-07-04T15:12:00Z">
            <w:rPr>
              <w:rFonts w:hint="eastAsia"/>
            </w:rPr>
          </w:rPrChange>
        </w:rPr>
        <w:t>解决了数据的稀疏性</w:t>
      </w:r>
      <w:commentRangeEnd w:id="6"/>
      <w:r w:rsidR="007B52F7" w:rsidRPr="007B52F7">
        <w:rPr>
          <w:rStyle w:val="a7"/>
          <w:strike/>
          <w:rPrChange w:id="8" w:author="YU TING" w:date="2022-07-04T15:12:00Z">
            <w:rPr>
              <w:rStyle w:val="a7"/>
            </w:rPr>
          </w:rPrChange>
        </w:rPr>
        <w:commentReference w:id="6"/>
      </w:r>
      <w:r w:rsidRPr="007B52F7">
        <w:rPr>
          <w:rFonts w:hint="eastAsia"/>
          <w:strike/>
          <w:rPrChange w:id="9" w:author="YU TING" w:date="2022-07-04T15:12:00Z">
            <w:rPr>
              <w:rFonts w:hint="eastAsia"/>
            </w:rPr>
          </w:rPrChange>
        </w:rPr>
        <w:t>；</w:t>
      </w:r>
      <w:r>
        <w:rPr>
          <w:rFonts w:hint="eastAsia"/>
        </w:rPr>
        <w:t>针对如何推荐个性化美食服务，提高推荐准确率的问题，</w:t>
      </w:r>
      <w:r>
        <w:rPr>
          <w:rFonts w:hint="eastAsia"/>
        </w:rPr>
        <w:t>分析</w:t>
      </w:r>
      <w:r>
        <w:rPr>
          <w:rFonts w:hint="eastAsia"/>
        </w:rPr>
        <w:t>了基于用户的推荐算法，基于餐厅的推荐算法</w:t>
      </w:r>
      <w:r>
        <w:rPr>
          <w:rFonts w:hint="eastAsia"/>
        </w:rPr>
        <w:t>，基于</w:t>
      </w:r>
      <m:oMath>
        <m:r>
          <w:rPr>
            <w:rFonts w:ascii="Cambria Math" w:hAnsi="Cambria Math"/>
          </w:rPr>
          <m:t xml:space="preserve"> SVD</m:t>
        </m:r>
      </m:oMath>
      <w:r>
        <w:rPr>
          <w:rFonts w:hint="eastAsia"/>
        </w:rPr>
        <w:t>的协调过滤算法</w:t>
      </w:r>
      <w:r>
        <w:rPr>
          <w:rFonts w:hint="eastAsia"/>
        </w:rPr>
        <w:t>以及</w:t>
      </w:r>
      <w:r>
        <w:rPr>
          <w:rFonts w:hint="eastAsia"/>
        </w:rPr>
        <w:t>流行度推荐算法这</w:t>
      </w:r>
      <w:r>
        <w:rPr>
          <w:rFonts w:hint="eastAsia"/>
        </w:rPr>
        <w:t>四种推荐算法，解决了推荐餐厅与用户喜好的适配度；针对算法</w:t>
      </w:r>
      <w:r>
        <w:rPr>
          <w:rFonts w:hint="eastAsia"/>
        </w:rPr>
        <w:t>衡量问题，采用了准确率</w:t>
      </w:r>
      <m:oMath>
        <m:r>
          <w:rPr>
            <w:rFonts w:ascii="Cambria Math" w:hAnsi="Cambria Math"/>
          </w:rPr>
          <m:t xml:space="preserve"> (Precision)</m:t>
        </m:r>
      </m:oMath>
      <w:r>
        <w:rPr>
          <w:rFonts w:hint="eastAsia"/>
        </w:rPr>
        <w:t>和召回率</w:t>
      </w:r>
      <m:oMath>
        <m:r>
          <w:rPr>
            <w:rFonts w:ascii="Cambria Math" w:hAnsi="Cambria Math"/>
          </w:rPr>
          <m:t xml:space="preserve"> (Recall)</m:t>
        </m:r>
      </m:oMath>
      <w:r>
        <w:rPr>
          <w:rFonts w:hint="eastAsia"/>
        </w:rPr>
        <w:t>以及</w:t>
      </w:r>
      <m:oMath>
        <m:r>
          <w:rPr>
            <w:rFonts w:ascii="Cambria Math" w:hAnsi="Cambria Math"/>
          </w:rPr>
          <m:t xml:space="preserve"> F1</m:t>
        </m:r>
      </m:oMath>
      <w:r>
        <w:rPr>
          <w:rFonts w:hint="eastAsia"/>
        </w:rPr>
        <w:t>这三种指标比较，</w:t>
      </w:r>
      <w:r>
        <w:rPr>
          <w:rFonts w:hint="eastAsia"/>
        </w:rPr>
        <w:t>提高了算法的准确性。</w:t>
      </w:r>
    </w:p>
    <w:p w14:paraId="01CEE149" w14:textId="77777777" w:rsidR="00FE2A27" w:rsidRDefault="00000000">
      <w:r>
        <w:rPr>
          <w:rFonts w:hint="eastAsia"/>
        </w:rPr>
        <w:t>背景：</w:t>
      </w:r>
    </w:p>
    <w:p w14:paraId="78A57034" w14:textId="56F4F623" w:rsidR="00FE2A27" w:rsidRPr="005D65D8" w:rsidRDefault="00000000">
      <w:pPr>
        <w:rPr>
          <w:strike/>
          <w:rPrChange w:id="10" w:author="YU TING" w:date="2022-07-04T15:14:00Z">
            <w:rPr/>
          </w:rPrChange>
        </w:rPr>
      </w:pPr>
      <w:r>
        <w:rPr>
          <w:rFonts w:hint="eastAsia"/>
        </w:rPr>
        <w:t>随着我国经济的快速发展和人民生活水平的不断提高</w:t>
      </w:r>
      <w:r>
        <w:rPr>
          <w:rFonts w:hint="eastAsia"/>
        </w:rPr>
        <w:t>,</w:t>
      </w:r>
      <w:r>
        <w:rPr>
          <w:rFonts w:hint="eastAsia"/>
        </w:rPr>
        <w:t>人们对饮食的要求从“吃不饱”到“吃饱”再到“吃好”</w:t>
      </w:r>
      <w:r>
        <w:rPr>
          <w:rFonts w:hint="eastAsia"/>
        </w:rPr>
        <w:t>,</w:t>
      </w:r>
      <w:r>
        <w:rPr>
          <w:rFonts w:hint="eastAsia"/>
        </w:rPr>
        <w:t>逐步走上了追求吃特色、健康、营养的新阶段。越来越多的人倾向于在互联网上寻找美食</w:t>
      </w:r>
      <w:r>
        <w:rPr>
          <w:rFonts w:hint="eastAsia"/>
        </w:rPr>
        <w:t>,</w:t>
      </w:r>
      <w:r>
        <w:rPr>
          <w:rFonts w:hint="eastAsia"/>
        </w:rPr>
        <w:t>但是人们普遍识别真假信息的能力有限</w:t>
      </w:r>
      <w:r>
        <w:rPr>
          <w:rFonts w:hint="eastAsia"/>
        </w:rPr>
        <w:t>,</w:t>
      </w:r>
      <w:r>
        <w:rPr>
          <w:rFonts w:hint="eastAsia"/>
        </w:rPr>
        <w:t>面对网络数据的爆炸增长</w:t>
      </w:r>
      <w:r>
        <w:rPr>
          <w:rFonts w:hint="eastAsia"/>
        </w:rPr>
        <w:t>,</w:t>
      </w:r>
      <w:r>
        <w:rPr>
          <w:rFonts w:hint="eastAsia"/>
        </w:rPr>
        <w:t>使得用户难以在海量的数据中快速的找到适合自己的美食，具有一定的盲目性。通过对现有美食</w:t>
      </w:r>
      <m:oMath>
        <m:r>
          <w:rPr>
            <w:rFonts w:ascii="Cambria Math" w:hAnsi="Cambria Math"/>
          </w:rPr>
          <m:t>APP</m:t>
        </m:r>
      </m:oMath>
      <w:r>
        <w:rPr>
          <w:rFonts w:hint="eastAsia"/>
        </w:rPr>
        <w:t>的调查，我们发现里面美食数据排行过于笼统，不能有效的解决用户的个人喜好等问题。针对以上</w:t>
      </w:r>
      <w:ins w:id="11" w:author="YU TING" w:date="2022-07-04T15:13:00Z">
        <w:r w:rsidR="003F798B">
          <w:rPr>
            <w:rFonts w:hint="eastAsia"/>
          </w:rPr>
          <w:t>问题</w:t>
        </w:r>
      </w:ins>
      <w:r>
        <w:rPr>
          <w:rFonts w:hint="eastAsia"/>
        </w:rPr>
        <w:t>，我们发现提供个性化美食推荐服务、提高检索效率、优化用户体验成为了广大用户的诉求。面对这一诉求，我们根据数据集的用户和餐厅特征，提出基于</w:t>
      </w:r>
      <w:r>
        <w:rPr>
          <w:rFonts w:hint="eastAsia"/>
        </w:rPr>
        <w:t>协同过滤的美食推荐系统算法，</w:t>
      </w:r>
      <w:ins w:id="12" w:author="YU TING" w:date="2022-07-04T15:14:00Z">
        <w:r w:rsidR="005D65D8">
          <w:rPr>
            <w:rFonts w:hint="eastAsia"/>
          </w:rPr>
          <w:t>（该算法采用了什么什么，结合了什么什么）</w:t>
        </w:r>
      </w:ins>
      <w:r w:rsidRPr="005D65D8">
        <w:rPr>
          <w:rFonts w:hint="eastAsia"/>
          <w:strike/>
          <w:rPrChange w:id="13" w:author="YU TING" w:date="2022-07-04T15:14:00Z">
            <w:rPr>
              <w:rFonts w:hint="eastAsia"/>
            </w:rPr>
          </w:rPrChange>
        </w:rPr>
        <w:t>来提高推荐的准确率。</w:t>
      </w:r>
    </w:p>
    <w:p w14:paraId="7DCE6E0E" w14:textId="77777777" w:rsidR="00FE2A27" w:rsidRDefault="00FE2A27"/>
    <w:p w14:paraId="736106E5" w14:textId="77777777" w:rsidR="00FE2A27" w:rsidRDefault="00000000">
      <w:r>
        <w:rPr>
          <w:rFonts w:hint="eastAsia"/>
        </w:rPr>
        <w:t>相关工作</w:t>
      </w:r>
      <w:r>
        <w:rPr>
          <w:rFonts w:hint="eastAsia"/>
        </w:rPr>
        <w:t>:</w:t>
      </w:r>
    </w:p>
    <w:p w14:paraId="6C526A1D" w14:textId="77777777" w:rsidR="00FE2A27" w:rsidRDefault="00000000">
      <w:r>
        <w:rPr>
          <w:rFonts w:hint="eastAsia"/>
        </w:rPr>
        <w:t>协同过滤算法</w:t>
      </w:r>
      <w:r w:rsidRPr="64205613">
        <w:rPr>
          <w:vertAlign w:val="superscript"/>
        </w:rPr>
        <w:t>[1-3]</w:t>
      </w:r>
      <w:r>
        <w:rPr>
          <w:rFonts w:hint="eastAsia"/>
        </w:rPr>
        <w:t>在推荐系统领域被广泛应用，该算法通过对物品之间的相似度或者具有相同兴趣爱好的群众进行物品推荐。根据上述思想可分为</w:t>
      </w:r>
      <w:r>
        <w:rPr>
          <w:rFonts w:hint="eastAsia"/>
        </w:rPr>
        <w:t>四</w:t>
      </w:r>
      <w:r>
        <w:rPr>
          <w:rFonts w:hint="eastAsia"/>
        </w:rPr>
        <w:t>大类：一是基于用户的协调过滤</w:t>
      </w:r>
      <m:oMath>
        <m:r>
          <w:ins w:id="14" w:author="YU TING" w:date="2022-05-20T08:57:00Z">
            <w:rPr>
              <w:rStyle w:val="a4"/>
              <w:rFonts w:ascii="Cambria Math" w:hAnsi="Cambria Math"/>
              <w:color w:val="auto"/>
            </w:rPr>
            <m:t>(</m:t>
          </w:ins>
        </m:r>
        <m:r>
          <w:ins w:id="15" w:author="YU TING" w:date="2022-05-20T08:57:00Z">
            <w:rPr>
              <w:rStyle w:val="a4"/>
              <w:rFonts w:ascii="Cambria Math" w:hAnsi="Cambria Math"/>
              <w:color w:val="auto"/>
            </w:rPr>
            <m:t>UserCF</m:t>
          </w:ins>
        </m:r>
        <m:r>
          <w:ins w:id="16" w:author="YU TING" w:date="2022-05-20T08:57:00Z">
            <w:rPr>
              <w:rStyle w:val="a4"/>
              <w:rFonts w:ascii="Cambria Math" w:hAnsi="Cambria Math"/>
              <w:color w:val="auto"/>
            </w:rPr>
            <m:t>)</m:t>
          </w:ins>
        </m:r>
      </m:oMath>
      <w:r>
        <w:rPr>
          <w:rFonts w:hint="eastAsia"/>
        </w:rPr>
        <w:t>；二是基于物品的协调过滤</w:t>
      </w:r>
      <m:oMath>
        <m:r>
          <w:ins w:id="17" w:author="YU TING" w:date="2022-05-20T08:57:00Z">
            <w:rPr>
              <w:rFonts w:ascii="Cambria Math" w:hAnsi="Cambria Math"/>
            </w:rPr>
            <m:t xml:space="preserve"> (</m:t>
          </w:ins>
        </m:r>
        <m:r>
          <w:ins w:id="18" w:author="YU TING" w:date="2022-05-20T08:57:00Z">
            <w:rPr>
              <w:rFonts w:ascii="Cambria Math" w:hAnsi="Cambria Math"/>
            </w:rPr>
            <m:t>ItemCF</m:t>
          </w:ins>
        </m:r>
        <m:r>
          <w:ins w:id="19" w:author="YU TING" w:date="2022-05-20T08:57:00Z">
            <w:rPr>
              <w:rFonts w:ascii="Cambria Math" w:hAnsi="Cambria Math"/>
            </w:rPr>
            <m:t>)</m:t>
          </w:ins>
        </m:r>
      </m:oMath>
      <w:r w:rsidRPr="BB237E9A">
        <w:rPr>
          <w:rFonts w:hAnsi="Cambria Math"/>
          <w:vertAlign w:val="superscript"/>
        </w:rPr>
        <w:t>[</w:t>
      </w:r>
      <w:r>
        <w:rPr>
          <w:rFonts w:hAnsi="Cambria Math"/>
          <w:vertAlign w:val="superscript"/>
        </w:rPr>
        <w:t>4</w:t>
      </w:r>
      <w:r w:rsidRPr="FD7F94FE">
        <w:rPr>
          <w:rFonts w:hAnsi="Cambria Math"/>
          <w:vertAlign w:val="superscript"/>
        </w:rPr>
        <w:t>]</w:t>
      </w:r>
      <w:r>
        <w:rPr>
          <w:rFonts w:hint="eastAsia"/>
        </w:rPr>
        <w:t>。</w:t>
      </w:r>
      <w:r>
        <w:rPr>
          <w:rFonts w:hint="eastAsia"/>
        </w:rPr>
        <w:t>基于用户的协同过滤算法根据相似用户的喜好产生对目标用户的推荐</w:t>
      </w:r>
      <w:r>
        <w:rPr>
          <w:rFonts w:hint="eastAsia"/>
        </w:rPr>
        <w:t xml:space="preserve">; </w:t>
      </w:r>
      <w:r>
        <w:rPr>
          <w:rFonts w:hint="eastAsia"/>
        </w:rPr>
        <w:t>基于项目的协同过滤推荐算法则根据用户对相似项目的评分数据预测目标项目的评分</w:t>
      </w:r>
      <w:r w:rsidRPr="E85DEF05">
        <w:rPr>
          <w:vertAlign w:val="superscript"/>
        </w:rPr>
        <w:t>[</w:t>
      </w:r>
      <w:r>
        <w:rPr>
          <w:vertAlign w:val="superscript"/>
        </w:rPr>
        <w:t>5</w:t>
      </w:r>
      <w:r w:rsidRPr="D5F46F27">
        <w:rPr>
          <w:vertAlign w:val="superscript"/>
        </w:rPr>
        <w:t>]</w:t>
      </w:r>
      <w:r>
        <w:rPr>
          <w:rFonts w:hint="eastAsia"/>
        </w:rPr>
        <w:t>；三是基于</w:t>
      </w:r>
      <w:r>
        <w:rPr>
          <w:rFonts w:hint="eastAsia"/>
          <w:i/>
          <w:iCs/>
        </w:rPr>
        <w:t>S</w:t>
      </w:r>
      <w:r>
        <w:rPr>
          <w:i/>
          <w:iCs/>
        </w:rPr>
        <w:t>VD</w:t>
      </w:r>
      <w:r>
        <w:rPr>
          <w:rFonts w:hint="eastAsia"/>
        </w:rPr>
        <w:t>的</w:t>
      </w:r>
      <w:r>
        <w:rPr>
          <w:rFonts w:hint="eastAsia"/>
        </w:rPr>
        <w:t>协同过滤</w:t>
      </w:r>
      <w:r w:rsidRPr="5DC5B620">
        <w:rPr>
          <w:rFonts w:hint="eastAsia"/>
          <w:vertAlign w:val="superscript"/>
        </w:rPr>
        <w:t>[</w:t>
      </w:r>
      <w:r w:rsidRPr="138B00C1">
        <w:rPr>
          <w:vertAlign w:val="superscript"/>
        </w:rPr>
        <w:t>6</w:t>
      </w:r>
      <w:r w:rsidRPr="A6747364">
        <w:rPr>
          <w:vertAlign w:val="superscript"/>
        </w:rPr>
        <w:t>]</w:t>
      </w:r>
      <w:r>
        <w:rPr>
          <w:rFonts w:hint="eastAsia"/>
        </w:rPr>
        <w:t>；</w:t>
      </w:r>
      <w:r>
        <w:rPr>
          <w:rFonts w:hint="eastAsia"/>
        </w:rPr>
        <w:t>针对</w:t>
      </w:r>
      <w:r>
        <w:rPr>
          <w:rFonts w:hint="eastAsia"/>
        </w:rPr>
        <w:t>稀疏矩阵问题</w:t>
      </w:r>
      <w:r>
        <w:rPr>
          <w:rFonts w:hint="eastAsia"/>
        </w:rPr>
        <w:t>，在矩阵奇异值</w:t>
      </w:r>
      <w:r>
        <w:rPr>
          <w:rFonts w:hint="eastAsia"/>
        </w:rPr>
        <w:t>分解前对矩阵评分的空白值进行</w:t>
      </w:r>
      <w:r>
        <w:rPr>
          <w:rFonts w:hint="eastAsia"/>
        </w:rPr>
        <w:t>填补</w:t>
      </w:r>
      <w:r>
        <w:rPr>
          <w:rFonts w:hint="eastAsia"/>
        </w:rPr>
        <w:t>；四是基于流行度的协同过滤。</w:t>
      </w:r>
      <w:r>
        <w:rPr>
          <w:rFonts w:hint="eastAsia"/>
        </w:rPr>
        <w:t>本文首先对数据集进行预处理，通过对不同算法的准确率和召回率</w:t>
      </w:r>
      <w:r>
        <w:rPr>
          <w:rFonts w:hint="eastAsia"/>
        </w:rPr>
        <w:t>以及</w:t>
      </w:r>
      <w:r>
        <w:rPr>
          <w:i/>
          <w:iCs/>
        </w:rPr>
        <w:t>F1</w:t>
      </w:r>
      <w:r>
        <w:rPr>
          <w:rFonts w:hint="eastAsia"/>
        </w:rPr>
        <w:t>指标的比较，优化推荐算法，</w:t>
      </w:r>
      <w:r>
        <w:rPr>
          <w:rFonts w:hint="eastAsia"/>
        </w:rPr>
        <w:t>提出混合算法，</w:t>
      </w:r>
      <w:r>
        <w:rPr>
          <w:rFonts w:hint="eastAsia"/>
        </w:rPr>
        <w:t>提高推荐算法的准确率，最后将其推荐算法应用于美食推荐系统领域。</w:t>
      </w:r>
    </w:p>
    <w:p w14:paraId="30BDBC2B" w14:textId="77777777" w:rsidR="00FE2A27" w:rsidRDefault="00FE2A27"/>
    <w:p w14:paraId="79E88B2B" w14:textId="640B2C3A" w:rsidR="00FE2A27" w:rsidRPr="008A2221" w:rsidRDefault="00000000">
      <w:pPr>
        <w:rPr>
          <w:rFonts w:hint="eastAsia"/>
        </w:rPr>
      </w:pPr>
      <w:del w:id="20" w:author="YU TING" w:date="2022-07-04T15:15:00Z">
        <w:r w:rsidDel="008A2221">
          <w:rPr>
            <w:rFonts w:hint="eastAsia"/>
          </w:rPr>
          <w:delText>混合</w:delText>
        </w:r>
        <w:r w:rsidDel="008A2221">
          <w:rPr>
            <w:rFonts w:hint="eastAsia"/>
          </w:rPr>
          <w:delText>算法</w:delText>
        </w:r>
      </w:del>
      <w:ins w:id="21" w:author="YU TING" w:date="2022-07-04T15:15:00Z">
        <w:r w:rsidR="008A2221">
          <w:rPr>
            <w:rFonts w:hint="eastAsia"/>
          </w:rPr>
          <w:t>基于协同过滤的</w:t>
        </w:r>
        <w:r w:rsidR="008A2221">
          <w:rPr>
            <w:rFonts w:hint="eastAsia"/>
          </w:rPr>
          <w:t>混合</w:t>
        </w:r>
        <w:r w:rsidR="00EF1780">
          <w:rPr>
            <w:rFonts w:hint="eastAsia"/>
          </w:rPr>
          <w:t>推荐</w:t>
        </w:r>
        <w:r w:rsidR="008A2221">
          <w:rPr>
            <w:rFonts w:hint="eastAsia"/>
          </w:rPr>
          <w:t>算法</w:t>
        </w:r>
      </w:ins>
    </w:p>
    <w:p w14:paraId="692FF0BF" w14:textId="77777777" w:rsidR="00FE2A27" w:rsidRDefault="00000000">
      <w:pPr>
        <w:ind w:firstLine="420"/>
      </w:pPr>
      <w:r>
        <w:rPr>
          <w:rFonts w:hint="eastAsia"/>
        </w:rPr>
        <w:t>本文在</w:t>
      </w:r>
      <w:r>
        <w:rPr>
          <w:rFonts w:hint="eastAsia"/>
        </w:rPr>
        <w:t>对基于用户、基于物品、基于</w:t>
      </w:r>
      <m:oMath>
        <m:r>
          <w:ins w:id="22" w:author="林 帅伽" w:date="2022-05-27T00:15:00Z">
            <w:rPr>
              <w:rFonts w:ascii="Cambria Math" w:hAnsi="Cambria Math"/>
            </w:rPr>
            <m:t>SVD</m:t>
          </w:ins>
        </m:r>
      </m:oMath>
      <w:r>
        <w:rPr>
          <w:rFonts w:hint="eastAsia"/>
        </w:rPr>
        <w:t>的协同过滤算法</w:t>
      </w:r>
      <w:r>
        <w:rPr>
          <w:rFonts w:hint="eastAsia"/>
        </w:rPr>
        <w:t>实验测试后</w:t>
      </w:r>
      <w:r>
        <w:rPr>
          <w:rFonts w:hint="eastAsia"/>
        </w:rPr>
        <w:t>，又引进</w:t>
      </w:r>
      <w:r>
        <w:rPr>
          <w:rFonts w:hint="eastAsia"/>
        </w:rPr>
        <w:t>基于流行度</w:t>
      </w:r>
      <m:oMath>
        <m:r>
          <w:ins w:id="23" w:author="林 帅伽" w:date="2022-05-27T00:13:00Z">
            <w:rPr>
              <w:rFonts w:ascii="Cambria Math" w:hAnsi="Cambria Math"/>
            </w:rPr>
            <m:t xml:space="preserve"> (</m:t>
          </w:ins>
        </m:r>
        <m:r>
          <w:ins w:id="24" w:author="林 帅伽" w:date="2022-05-27T00:13:00Z">
            <w:rPr>
              <w:rFonts w:ascii="Cambria Math" w:hAnsi="Cambria Math" w:hint="eastAsia"/>
            </w:rPr>
            <m:t>P</m:t>
          </w:ins>
        </m:r>
        <m:r>
          <w:ins w:id="25" w:author="林 帅伽" w:date="2022-05-27T00:13:00Z">
            <w:rPr>
              <w:rFonts w:ascii="Cambria Math" w:hAnsi="Cambria Math" w:cs="Arial"/>
              <w:color w:val="333333"/>
              <w:szCs w:val="21"/>
              <w:shd w:val="clear" w:color="auto" w:fill="FFFFFF"/>
            </w:rPr>
            <m:t>opularity</m:t>
          </w:ins>
        </m:r>
        <m:r>
          <w:ins w:id="26" w:author="林 帅伽" w:date="2022-05-27T00:13:00Z">
            <w:rPr>
              <w:rFonts w:ascii="Cambria Math" w:hAnsi="Arial" w:cs="Arial"/>
              <w:color w:val="333333"/>
              <w:szCs w:val="21"/>
              <w:shd w:val="clear" w:color="auto" w:fill="FFFFFF"/>
            </w:rPr>
            <m:t>)</m:t>
          </w:ins>
        </m:r>
      </m:oMath>
      <w:r>
        <w:rPr>
          <w:rFonts w:hint="eastAsia"/>
        </w:rPr>
        <w:t>的推荐算法</w:t>
      </w:r>
      <w:r>
        <w:rPr>
          <w:rFonts w:hint="eastAsia"/>
        </w:rPr>
        <w:t>，通过对这四种算法的三种指标进行比较，</w:t>
      </w:r>
      <w:r>
        <w:rPr>
          <w:rFonts w:hint="eastAsia"/>
        </w:rPr>
        <w:t>确定参数。</w:t>
      </w:r>
      <w:r>
        <w:rPr>
          <w:rFonts w:hint="eastAsia"/>
        </w:rPr>
        <w:t>为了</w:t>
      </w:r>
      <w:r>
        <w:rPr>
          <w:rFonts w:hint="eastAsia"/>
        </w:rPr>
        <w:t>进一步</w:t>
      </w:r>
      <w:r>
        <w:rPr>
          <w:rFonts w:hint="eastAsia"/>
        </w:rPr>
        <w:t>提高推荐</w:t>
      </w:r>
      <w:r>
        <w:rPr>
          <w:rFonts w:hint="eastAsia"/>
        </w:rPr>
        <w:t>算法的</w:t>
      </w:r>
      <w:r>
        <w:rPr>
          <w:rFonts w:hint="eastAsia"/>
        </w:rPr>
        <w:t>准确率，实验又将四种算法两两</w:t>
      </w:r>
      <w:r>
        <w:rPr>
          <w:rFonts w:hint="eastAsia"/>
        </w:rPr>
        <w:t>混合</w:t>
      </w:r>
      <w:r>
        <w:rPr>
          <w:rFonts w:hint="eastAsia"/>
        </w:rPr>
        <w:t>，</w:t>
      </w:r>
      <w:r>
        <w:rPr>
          <w:rFonts w:hint="eastAsia"/>
        </w:rPr>
        <w:t>这里着重介绍基于流行度</w:t>
      </w:r>
      <w:r>
        <w:rPr>
          <w:rFonts w:hint="eastAsia"/>
        </w:rPr>
        <w:t>与</w:t>
      </w:r>
      <w:r>
        <w:rPr>
          <w:rFonts w:hint="eastAsia"/>
        </w:rPr>
        <w:t>基于</w:t>
      </w:r>
      <m:oMath>
        <m:r>
          <w:ins w:id="27" w:author="林 帅伽" w:date="2022-05-27T00:14:00Z">
            <w:rPr>
              <w:rFonts w:ascii="Cambria Math" w:hAnsi="Cambria Math"/>
            </w:rPr>
            <m:t>SVD</m:t>
          </w:ins>
        </m:r>
      </m:oMath>
      <w:r>
        <w:rPr>
          <w:rFonts w:hint="eastAsia"/>
        </w:rPr>
        <w:t>协同过滤</w:t>
      </w:r>
      <w:r>
        <w:rPr>
          <w:rFonts w:hint="eastAsia"/>
        </w:rPr>
        <w:t>的</w:t>
      </w:r>
      <w:r>
        <w:rPr>
          <w:rFonts w:hint="eastAsia"/>
        </w:rPr>
        <w:t>混合推荐算法。</w:t>
      </w:r>
      <w:r>
        <w:rPr>
          <w:rFonts w:hint="eastAsia"/>
        </w:rPr>
        <w:t>实验分为以下</w:t>
      </w:r>
      <w:r>
        <w:rPr>
          <w:rFonts w:hint="eastAsia"/>
        </w:rPr>
        <w:t>三步骤：</w:t>
      </w:r>
    </w:p>
    <w:p w14:paraId="6F33C09A" w14:textId="77777777" w:rsidR="00FE2A27" w:rsidRDefault="00000000" w:rsidP="00884F88">
      <w:pPr>
        <w:pPrChange w:id="28" w:author="YU TING" w:date="2022-07-04T15:16:00Z">
          <w:pPr>
            <w:ind w:firstLine="420"/>
          </w:pPr>
        </w:pPrChange>
      </w:pPr>
      <w:r>
        <w:rPr>
          <w:rFonts w:hint="eastAsia"/>
        </w:rPr>
        <w:t>一</w:t>
      </w:r>
      <w:r>
        <w:rPr>
          <w:rFonts w:hint="eastAsia"/>
        </w:rPr>
        <w:t>、基于流行度的协同过滤</w:t>
      </w:r>
      <w:r>
        <w:rPr>
          <w:rFonts w:hint="eastAsia"/>
        </w:rPr>
        <w:t>算法</w:t>
      </w:r>
    </w:p>
    <w:p w14:paraId="2F70BF65" w14:textId="77777777" w:rsidR="00FE2A27" w:rsidRDefault="00000000">
      <w:pPr>
        <w:ind w:firstLine="420"/>
      </w:pPr>
      <w:r>
        <w:rPr>
          <w:rFonts w:hint="eastAsia"/>
        </w:rPr>
        <w:t>基于流行度的推荐算法</w:t>
      </w:r>
      <w:r>
        <w:rPr>
          <w:rFonts w:hint="eastAsia"/>
        </w:rPr>
        <w:t>是根据用户对餐厅点击的热度</w:t>
      </w:r>
      <w:r>
        <w:rPr>
          <w:rFonts w:hint="eastAsia"/>
        </w:rPr>
        <w:t>将当下最热门的</w:t>
      </w:r>
      <w:r>
        <w:rPr>
          <w:rFonts w:hint="eastAsia"/>
        </w:rPr>
        <w:t>内容推荐给用户，</w:t>
      </w:r>
      <w:r>
        <w:rPr>
          <w:rFonts w:hint="eastAsia"/>
        </w:rPr>
        <w:t>由此</w:t>
      </w:r>
      <w:r>
        <w:rPr>
          <w:rFonts w:hint="eastAsia"/>
        </w:rPr>
        <w:t>我们对求解基于流行度的推荐算法的</w:t>
      </w:r>
      <w:r>
        <w:rPr>
          <w:rFonts w:hint="eastAsia"/>
        </w:rPr>
        <w:t>算法思路基本如下：</w:t>
      </w:r>
    </w:p>
    <w:p w14:paraId="136B4B74" w14:textId="77777777" w:rsidR="00FE2A27" w:rsidRDefault="00000000">
      <w:pPr>
        <w:ind w:firstLine="420"/>
      </w:pPr>
      <w:r>
        <w:rPr>
          <w:rFonts w:hint="eastAsia"/>
        </w:rPr>
        <w:t>首先对</w:t>
      </w:r>
      <w:r>
        <w:rPr>
          <w:rFonts w:hint="eastAsia"/>
        </w:rPr>
        <w:t>去过同一家</w:t>
      </w:r>
      <w:r>
        <w:rPr>
          <w:rFonts w:hint="eastAsia"/>
        </w:rPr>
        <w:t>餐厅</w:t>
      </w:r>
      <m:oMath>
        <m:r>
          <w:ins w:id="29" w:author="林 帅伽" w:date="2022-05-27T00:15:00Z">
            <w:rPr>
              <w:rFonts w:ascii="Cambria Math" w:hAnsi="Cambria Math"/>
            </w:rPr>
            <m:t>A</m:t>
          </w:ins>
        </m:r>
      </m:oMath>
      <w:r>
        <w:rPr>
          <w:rFonts w:hint="eastAsia"/>
        </w:rPr>
        <w:t>的</w:t>
      </w:r>
      <w:r>
        <w:rPr>
          <w:rFonts w:hint="eastAsia"/>
        </w:rPr>
        <w:t>总人数</w:t>
      </w:r>
      <w:r>
        <w:rPr>
          <w:rFonts w:hint="eastAsia"/>
        </w:rPr>
        <w:t>记作</w:t>
      </w:r>
      <m:oMath>
        <m:r>
          <w:ins w:id="30" w:author="林 帅伽" w:date="2022-05-28T20:28:00Z">
            <w:rPr>
              <w:rFonts w:ascii="Cambria Math" w:hAnsi="Cambria Math" w:hint="eastAsia"/>
            </w:rPr>
            <m:t>num</m:t>
          </w:ins>
        </m:r>
        <m:r>
          <w:ins w:id="31" w:author="林 帅伽" w:date="2022-05-28T20:28:00Z">
            <w:rPr>
              <w:rFonts w:ascii="Cambria Math" w:hAnsi="Cambria Math"/>
            </w:rPr>
            <m:t>(</m:t>
          </w:ins>
        </m:r>
        <m:r>
          <w:ins w:id="32" w:author="林 帅伽" w:date="2022-05-28T20:28:00Z">
            <w:rPr>
              <w:rFonts w:ascii="Cambria Math" w:hAnsi="Cambria Math"/>
            </w:rPr>
            <m:t>A</m:t>
          </w:ins>
        </m:r>
        <m:r>
          <w:ins w:id="33" w:author="林 帅伽" w:date="2022-05-28T20:28:00Z">
            <w:rPr>
              <w:rFonts w:ascii="Cambria Math" w:hAnsi="Cambria Math"/>
            </w:rPr>
            <m:t>)</m:t>
          </w:ins>
        </m:r>
      </m:oMath>
      <w:r>
        <w:rPr>
          <w:rFonts w:hint="eastAsia"/>
        </w:rPr>
        <w:t>,</w:t>
      </w:r>
      <w:r>
        <w:rPr>
          <w:rFonts w:hint="eastAsia"/>
        </w:rPr>
        <w:t>流行度</w:t>
      </w:r>
      <w:r>
        <w:rPr>
          <w:rFonts w:hint="eastAsia"/>
        </w:rPr>
        <w:t>记</w:t>
      </w:r>
      <w:r>
        <w:rPr>
          <w:rFonts w:hint="eastAsia"/>
        </w:rPr>
        <w:t>作</w:t>
      </w:r>
      <m:oMath>
        <m:r>
          <w:ins w:id="34" w:author="林 帅伽" w:date="2022-05-27T00:15:00Z">
            <w:rPr>
              <w:rFonts w:ascii="Cambria Math" w:hAnsi="Cambria Math"/>
            </w:rPr>
            <m:t xml:space="preserve"> </m:t>
          </w:ins>
        </m:r>
        <m:r>
          <w:ins w:id="35" w:author="Haha" w:date="2022-05-28T20:20:00Z">
            <w:rPr>
              <w:rFonts w:ascii="Cambria Math" w:hAnsi="Cambria Math"/>
            </w:rPr>
            <m:t>p</m:t>
          </w:ins>
        </m:r>
        <m:r>
          <w:ins w:id="36" w:author="林 帅伽" w:date="2022-05-27T00:15:00Z">
            <w:rPr>
              <w:rFonts w:ascii="Cambria Math" w:hAnsi="Cambria Math"/>
            </w:rPr>
            <m:t>num</m:t>
          </w:ins>
        </m:r>
        <m:r>
          <w:ins w:id="37" w:author="林 帅伽" w:date="2022-05-27T00:15:00Z">
            <w:rPr>
              <w:rFonts w:ascii="Cambria Math" w:hAnsi="Cambria Math"/>
            </w:rPr>
            <m:t>(</m:t>
          </w:ins>
        </m:r>
        <m:r>
          <w:ins w:id="38" w:author="林 帅伽" w:date="2022-05-27T00:15:00Z">
            <w:rPr>
              <w:rFonts w:ascii="Cambria Math" w:hAnsi="Cambria Math"/>
            </w:rPr>
            <m:t>A</m:t>
          </w:ins>
        </m:r>
        <m:r>
          <w:ins w:id="39" w:author="林 帅伽" w:date="2022-05-27T00:15:00Z">
            <w:rPr>
              <w:rFonts w:ascii="Cambria Math" w:hAnsi="Cambria Math"/>
            </w:rPr>
            <m:t>)</m:t>
          </w:ins>
        </m:r>
      </m:oMath>
      <w:r>
        <w:rPr>
          <w:rFonts w:hint="eastAsia"/>
        </w:rPr>
        <w:t>。</w:t>
      </w:r>
    </w:p>
    <w:p w14:paraId="163A58BE" w14:textId="77777777" w:rsidR="00FE2A27" w:rsidRDefault="00000000">
      <w:pPr>
        <w:ind w:firstLine="420"/>
      </w:pPr>
      <w:r>
        <w:rPr>
          <w:rFonts w:hint="eastAsia"/>
        </w:rPr>
        <w:t>其次，为了让</w:t>
      </w:r>
      <w:r>
        <w:rPr>
          <w:rFonts w:hint="eastAsia"/>
        </w:rPr>
        <w:t>用户之前的相似度更能说明</w:t>
      </w:r>
      <w:r>
        <w:rPr>
          <w:rFonts w:hint="eastAsia"/>
        </w:rPr>
        <w:t>用户之前的兴趣喜爱程度是接近的，我们</w:t>
      </w:r>
      <w:r>
        <w:rPr>
          <w:rFonts w:hint="eastAsia"/>
        </w:rPr>
        <w:t>把两个用户</w:t>
      </w:r>
      <w:r>
        <w:rPr>
          <w:rFonts w:hint="eastAsia"/>
        </w:rPr>
        <w:t>对流行度相对较低的餐厅进行权重计算，如下：</w:t>
      </w:r>
    </w:p>
    <w:p w14:paraId="576B1BF5" w14:textId="77777777" w:rsidR="00FE2A27" w:rsidRDefault="00000000">
      <w:pPr>
        <w:jc w:val="center"/>
      </w:pPr>
      <m:oMathPara>
        <m:oMath>
          <m:r>
            <w:ins w:id="40" w:author="林 帅伽" w:date="2022-05-27T00:11:00Z">
              <w:rPr>
                <w:rFonts w:ascii="Cambria Math" w:hAnsi="Cambria Math"/>
              </w:rPr>
              <m:t>weig</m:t>
            </w:ins>
          </m:r>
          <m:r>
            <w:ins w:id="41" w:author="林 帅伽" w:date="2022-05-27T00:11:00Z">
              <w:rPr>
                <w:rFonts w:ascii="Cambria Math" w:hAnsi="Cambria Math"/>
              </w:rPr>
              <m:t>h</m:t>
            </w:ins>
          </m:r>
          <m:r>
            <w:ins w:id="42" w:author="林 帅伽" w:date="2022-05-27T00:11:00Z">
              <w:rPr>
                <w:rFonts w:ascii="Cambria Math" w:hAnsi="Cambria Math"/>
              </w:rPr>
              <m:t>t</m:t>
            </w:ins>
          </m:r>
          <m:d>
            <m:dPr>
              <m:ctrlPr>
                <w:ins w:id="43" w:author="林 帅伽" w:date="2022-05-27T00:11:00Z">
                  <w:rPr>
                    <w:rFonts w:ascii="Cambria Math" w:hAnsi="Cambria Math"/>
                    <w:i/>
                  </w:rPr>
                </w:ins>
              </m:ctrlPr>
            </m:dPr>
            <m:e>
              <m:r>
                <w:ins w:id="44" w:author="林 帅伽" w:date="2022-05-27T00:11:00Z">
                  <w:rPr>
                    <w:rFonts w:ascii="Cambria Math" w:hAnsi="Cambria Math"/>
                  </w:rPr>
                  <m:t>A</m:t>
                </w:ins>
              </m:r>
            </m:e>
          </m:d>
          <m:r>
            <w:ins w:id="45" w:author="林 帅伽" w:date="2022-05-27T00:11:00Z">
              <w:rPr>
                <w:rFonts w:ascii="Cambria Math" w:hAnsi="Cambria Math"/>
              </w:rPr>
              <m:t>=</m:t>
            </w:ins>
          </m:r>
          <m:f>
            <m:fPr>
              <m:ctrlPr>
                <w:ins w:id="46" w:author="林 帅伽" w:date="2022-05-27T00:11:00Z">
                  <w:rPr>
                    <w:rFonts w:ascii="Cambria Math" w:hAnsi="Cambria Math"/>
                    <w:i/>
                  </w:rPr>
                </w:ins>
              </m:ctrlPr>
            </m:fPr>
            <m:num>
              <m:r>
                <w:ins w:id="47" w:author="林 帅伽" w:date="2022-05-27T00:12:00Z">
                  <w:rPr>
                    <w:rFonts w:ascii="Cambria Math" w:hAnsi="Cambria Math" w:hint="eastAsia"/>
                  </w:rPr>
                  <m:t>平均流行度</m:t>
                </w:ins>
              </m:r>
            </m:num>
            <m:den>
              <m:r>
                <w:ins w:id="48" w:author="Haha" w:date="2022-05-28T20:20:00Z">
                  <w:rPr>
                    <w:rFonts w:ascii="Cambria Math" w:hAnsi="Cambria Math"/>
                  </w:rPr>
                  <m:t>p</m:t>
                </w:ins>
              </m:r>
              <m:r>
                <w:ins w:id="49" w:author="林 帅伽" w:date="2022-05-27T00:12:00Z">
                  <w:rPr>
                    <w:rFonts w:ascii="Cambria Math" w:hAnsi="Cambria Math" w:hint="eastAsia"/>
                  </w:rPr>
                  <m:t>num</m:t>
                </w:ins>
              </m:r>
              <m:r>
                <w:ins w:id="50" w:author="林 帅伽" w:date="2022-05-27T00:30:00Z">
                  <w:rPr>
                    <w:rFonts w:ascii="Cambria Math" w:hAnsi="Cambria Math"/>
                  </w:rPr>
                  <m:t>(</m:t>
                </w:ins>
              </m:r>
              <m:r>
                <w:ins w:id="51" w:author="林 帅伽" w:date="2022-05-27T00:12:00Z">
                  <w:rPr>
                    <w:rFonts w:ascii="Cambria Math" w:hAnsi="Cambria Math"/>
                  </w:rPr>
                  <m:t>A</m:t>
                </w:ins>
              </m:r>
              <m:r>
                <w:ins w:id="52" w:author="林 帅伽" w:date="2022-05-27T00:30:00Z">
                  <w:rPr>
                    <w:rFonts w:ascii="Cambria Math" w:hAnsi="Cambria Math"/>
                  </w:rPr>
                  <m:t>)</m:t>
                </w:ins>
              </m:r>
            </m:den>
          </m:f>
        </m:oMath>
      </m:oMathPara>
    </w:p>
    <w:p w14:paraId="431C62EA" w14:textId="77777777" w:rsidR="00FE2A27" w:rsidRDefault="00000000">
      <w:pPr>
        <w:ind w:firstLine="420"/>
      </w:pPr>
      <w:r>
        <w:rPr>
          <w:rFonts w:hint="eastAsia"/>
        </w:rPr>
        <w:t>对于</w:t>
      </w:r>
      <w:r>
        <w:rPr>
          <w:rFonts w:hint="eastAsia"/>
        </w:rPr>
        <w:t>低于平均流行度的</w:t>
      </w:r>
      <w:r>
        <w:rPr>
          <w:rFonts w:hint="eastAsia"/>
        </w:rPr>
        <w:t>餐厅</w:t>
      </w:r>
      <w:r>
        <w:rPr>
          <w:rFonts w:hint="eastAsia"/>
        </w:rPr>
        <w:t>我们进行</w:t>
      </w:r>
      <w:r>
        <w:rPr>
          <w:rFonts w:hint="eastAsia"/>
        </w:rPr>
        <w:t xml:space="preserve"> </w:t>
      </w:r>
      <w:r>
        <w:rPr>
          <w:rFonts w:hint="eastAsia"/>
        </w:rPr>
        <w:t>对其</w:t>
      </w:r>
      <w:r>
        <w:rPr>
          <w:rFonts w:hint="eastAsia"/>
        </w:rPr>
        <w:t>权重赋</w:t>
      </w:r>
      <w:r>
        <w:rPr>
          <w:rFonts w:hint="eastAsia"/>
        </w:rPr>
        <w:t>值</w:t>
      </w:r>
      <w:r>
        <w:rPr>
          <w:rFonts w:hint="eastAsia"/>
        </w:rPr>
        <w:t>大</w:t>
      </w:r>
      <w:r>
        <w:rPr>
          <w:rFonts w:hint="eastAsia"/>
        </w:rPr>
        <w:t>1</w:t>
      </w:r>
      <w:r>
        <w:rPr>
          <w:rFonts w:hint="eastAsia"/>
        </w:rPr>
        <w:t>，对于高于平均流行度的餐厅我们对其权重</w:t>
      </w:r>
      <w:r>
        <w:rPr>
          <w:rFonts w:hint="eastAsia"/>
        </w:rPr>
        <w:t>赋值小于</w:t>
      </w:r>
      <w:r>
        <w:rPr>
          <w:rFonts w:hint="eastAsia"/>
        </w:rPr>
        <w:t>1</w:t>
      </w:r>
      <w:r>
        <w:rPr>
          <w:rFonts w:hint="eastAsia"/>
        </w:rPr>
        <w:t>。基于此，我们</w:t>
      </w:r>
      <w:r>
        <w:rPr>
          <w:rFonts w:hint="eastAsia"/>
        </w:rPr>
        <w:t>计算相似度</w:t>
      </w:r>
      <m:oMath>
        <m:r>
          <w:ins w:id="53" w:author="林 帅伽" w:date="2022-05-27T00:26:00Z">
            <w:rPr>
              <w:rFonts w:ascii="Cambria Math" w:hAnsi="Cambria Math"/>
            </w:rPr>
            <m:t>similarity</m:t>
          </w:ins>
        </m:r>
        <m:d>
          <m:dPr>
            <m:begChr m:val="（"/>
            <m:endChr m:val="）"/>
            <m:ctrlPr>
              <w:ins w:id="54" w:author="林 帅伽" w:date="2022-05-27T00:26:00Z">
                <w:rPr>
                  <w:rFonts w:ascii="Cambria Math" w:hAnsi="Cambria Math"/>
                  <w:i/>
                </w:rPr>
              </w:ins>
            </m:ctrlPr>
          </m:dPr>
          <m:e>
            <m:r>
              <w:ins w:id="55" w:author="林 帅伽" w:date="2022-05-27T00:26:00Z">
                <w:rPr>
                  <w:rFonts w:ascii="Cambria Math" w:hAnsi="Cambria Math"/>
                </w:rPr>
                <m:t>x</m:t>
              </w:ins>
            </m:r>
            <m:r>
              <w:ins w:id="56" w:author="林 帅伽" w:date="2022-05-27T00:26:00Z">
                <w:rPr>
                  <w:rFonts w:ascii="Cambria Math" w:hAnsi="Cambria Math"/>
                </w:rPr>
                <m:t>,</m:t>
              </w:ins>
            </m:r>
            <m:r>
              <w:ins w:id="57" w:author="林 帅伽" w:date="2022-05-27T00:26:00Z">
                <w:rPr>
                  <w:rFonts w:ascii="Cambria Math" w:hAnsi="Cambria Math"/>
                </w:rPr>
                <m:t>y</m:t>
              </w:ins>
            </m:r>
          </m:e>
        </m:d>
      </m:oMath>
      <w:r>
        <w:rPr>
          <w:rFonts w:hint="eastAsia"/>
        </w:rPr>
        <w:t>，如下：</w:t>
      </w:r>
    </w:p>
    <w:p w14:paraId="330B8DD7" w14:textId="77777777" w:rsidR="00FE2A27" w:rsidRDefault="00000000">
      <w:pPr>
        <w:rPr>
          <w:i/>
        </w:rPr>
      </w:pPr>
      <m:oMathPara>
        <m:oMath>
          <m:r>
            <w:ins w:id="58" w:author="林 帅伽" w:date="2022-05-27T00:27:00Z">
              <w:rPr>
                <w:rFonts w:ascii="Cambria Math" w:hAnsi="Cambria Math"/>
              </w:rPr>
              <w:lastRenderedPageBreak/>
              <m:t>similarity</m:t>
            </w:ins>
          </m:r>
          <m:d>
            <m:dPr>
              <m:begChr m:val="（"/>
              <m:endChr m:val="）"/>
              <m:ctrlPr>
                <w:ins w:id="59" w:author="林 帅伽" w:date="2022-05-27T00:27:00Z">
                  <w:rPr>
                    <w:rFonts w:ascii="Cambria Math" w:hAnsi="Cambria Math"/>
                    <w:i/>
                  </w:rPr>
                </w:ins>
              </m:ctrlPr>
            </m:dPr>
            <m:e>
              <m:r>
                <w:ins w:id="60" w:author="林 帅伽" w:date="2022-05-27T00:27:00Z">
                  <w:rPr>
                    <w:rFonts w:ascii="Cambria Math" w:hAnsi="Cambria Math"/>
                  </w:rPr>
                  <m:t>x</m:t>
                </w:ins>
              </m:r>
              <m:r>
                <w:ins w:id="61" w:author="林 帅伽" w:date="2022-05-27T00:27:00Z">
                  <w:rPr>
                    <w:rFonts w:ascii="Cambria Math" w:hAnsi="Cambria Math"/>
                  </w:rPr>
                  <m:t>,</m:t>
                </w:ins>
              </m:r>
              <m:r>
                <w:ins w:id="62" w:author="林 帅伽" w:date="2022-05-27T00:27:00Z">
                  <w:rPr>
                    <w:rFonts w:ascii="Cambria Math" w:hAnsi="Cambria Math"/>
                  </w:rPr>
                  <m:t>y</m:t>
                </w:ins>
              </m:r>
            </m:e>
          </m:d>
          <m:r>
            <w:ins w:id="63" w:author="林 帅伽" w:date="2022-05-27T00:28:00Z">
              <w:rPr>
                <w:rFonts w:ascii="Cambria Math" w:hAnsi="Cambria Math"/>
              </w:rPr>
              <m:t>=</m:t>
            </w:ins>
          </m:r>
          <m:r>
            <w:ins w:id="64" w:author="林 帅伽" w:date="2022-05-27T00:31:00Z">
              <w:rPr>
                <w:rFonts w:ascii="Cambria Math" w:hAnsi="Cambria Math"/>
              </w:rPr>
              <m:t xml:space="preserve"> </m:t>
            </w:ins>
          </m:r>
          <m:f>
            <m:fPr>
              <m:ctrlPr>
                <w:ins w:id="65" w:author="林 帅伽" w:date="2022-05-27T00:31:00Z">
                  <w:rPr>
                    <w:rFonts w:ascii="Cambria Math" w:hAnsi="Cambria Math"/>
                    <w:i/>
                  </w:rPr>
                </w:ins>
              </m:ctrlPr>
            </m:fPr>
            <m:num>
              <m:nary>
                <m:naryPr>
                  <m:chr m:val="∑"/>
                  <m:limLoc m:val="subSup"/>
                  <m:supHide m:val="1"/>
                  <m:ctrlPr>
                    <w:ins w:id="66" w:author="林 帅伽" w:date="2022-05-27T00:31:00Z">
                      <w:rPr>
                        <w:rFonts w:ascii="Cambria Math" w:hAnsi="Cambria Math"/>
                        <w:i/>
                      </w:rPr>
                    </w:ins>
                  </m:ctrlPr>
                </m:naryPr>
                <m:sub>
                  <m:r>
                    <w:ins w:id="67" w:author="林 帅伽" w:date="2022-05-27T00:31:00Z">
                      <w:rPr>
                        <w:rFonts w:ascii="Cambria Math" w:hAnsi="Cambria Math"/>
                      </w:rPr>
                      <m:t>A</m:t>
                    </w:ins>
                  </m:r>
                  <m:r>
                    <w:ins w:id="68" w:author="林 帅伽" w:date="2022-05-27T00:31:00Z">
                      <w:rPr>
                        <w:rFonts w:ascii="Cambria Math" w:hAnsi="Cambria Math"/>
                      </w:rPr>
                      <m:t>∈</m:t>
                    </w:ins>
                  </m:r>
                  <m:r>
                    <w:ins w:id="69" w:author="林 帅伽" w:date="2022-05-27T00:31:00Z">
                      <w:rPr>
                        <w:rFonts w:ascii="Cambria Math" w:hAnsi="Cambria Math"/>
                      </w:rPr>
                      <m:t>b</m:t>
                    </w:ins>
                  </m:r>
                  <m:r>
                    <w:ins w:id="70" w:author="林 帅伽" w:date="2022-05-27T00:31:00Z">
                      <w:rPr>
                        <w:rFonts w:ascii="Cambria Math" w:hAnsi="Cambria Math"/>
                      </w:rPr>
                      <m:t>(</m:t>
                    </w:ins>
                  </m:r>
                  <m:r>
                    <w:ins w:id="71" w:author="林 帅伽" w:date="2022-05-27T00:31:00Z">
                      <w:rPr>
                        <w:rFonts w:ascii="Cambria Math" w:hAnsi="Cambria Math"/>
                      </w:rPr>
                      <m:t>x</m:t>
                    </w:ins>
                  </m:r>
                  <m:r>
                    <w:ins w:id="72" w:author="林 帅伽" w:date="2022-05-27T00:31:00Z">
                      <w:rPr>
                        <w:rFonts w:ascii="Cambria Math" w:hAnsi="Cambria Math"/>
                      </w:rPr>
                      <m:t>)∩</m:t>
                    </w:ins>
                  </m:r>
                  <m:r>
                    <w:ins w:id="73" w:author="林 帅伽" w:date="2022-05-27T00:31:00Z">
                      <w:rPr>
                        <w:rFonts w:ascii="Cambria Math" w:hAnsi="Cambria Math"/>
                      </w:rPr>
                      <m:t>b</m:t>
                    </w:ins>
                  </m:r>
                  <m:d>
                    <m:dPr>
                      <m:ctrlPr>
                        <w:ins w:id="74" w:author="林 帅伽" w:date="2022-05-27T00:31:00Z">
                          <w:rPr>
                            <w:rFonts w:ascii="Cambria Math" w:hAnsi="Cambria Math"/>
                            <w:i/>
                          </w:rPr>
                        </w:ins>
                      </m:ctrlPr>
                    </m:dPr>
                    <m:e>
                      <m:r>
                        <w:ins w:id="75" w:author="林 帅伽" w:date="2022-05-27T00:31:00Z">
                          <w:rPr>
                            <w:rFonts w:ascii="Cambria Math" w:hAnsi="Cambria Math"/>
                          </w:rPr>
                          <m:t>y</m:t>
                        </w:ins>
                      </m:r>
                    </m:e>
                  </m:d>
                </m:sub>
                <m:sup/>
                <m:e>
                  <m:r>
                    <w:ins w:id="76" w:author="林 帅伽" w:date="2022-05-27T00:32:00Z">
                      <w:rPr>
                        <w:rFonts w:ascii="Cambria Math" w:hAnsi="Cambria Math"/>
                      </w:rPr>
                      <m:t>weig</m:t>
                    </w:ins>
                  </m:r>
                  <m:r>
                    <w:ins w:id="77" w:author="林 帅伽" w:date="2022-05-27T00:32:00Z">
                      <w:rPr>
                        <w:rFonts w:ascii="Cambria Math" w:hAnsi="Cambria Math"/>
                      </w:rPr>
                      <m:t>h</m:t>
                    </w:ins>
                  </m:r>
                  <m:r>
                    <w:ins w:id="78" w:author="林 帅伽" w:date="2022-05-27T00:32:00Z">
                      <w:rPr>
                        <w:rFonts w:ascii="Cambria Math" w:hAnsi="Cambria Math"/>
                      </w:rPr>
                      <m:t>t</m:t>
                    </w:ins>
                  </m:r>
                  <m:r>
                    <w:ins w:id="79" w:author="林 帅伽" w:date="2022-05-27T00:32:00Z">
                      <w:rPr>
                        <w:rFonts w:ascii="Cambria Math" w:hAnsi="Cambria Math"/>
                      </w:rPr>
                      <m:t>(</m:t>
                    </w:ins>
                  </m:r>
                  <m:r>
                    <w:ins w:id="80" w:author="林 帅伽" w:date="2022-05-27T00:32:00Z">
                      <w:rPr>
                        <w:rFonts w:ascii="Cambria Math" w:hAnsi="Cambria Math"/>
                      </w:rPr>
                      <m:t>A</m:t>
                    </w:ins>
                  </m:r>
                  <m:r>
                    <w:ins w:id="81" w:author="林 帅伽" w:date="2022-05-27T00:32:00Z">
                      <w:rPr>
                        <w:rFonts w:ascii="Cambria Math" w:hAnsi="Cambria Math"/>
                      </w:rPr>
                      <m:t>)</m:t>
                    </w:ins>
                  </m:r>
                </m:e>
              </m:nary>
            </m:num>
            <m:den>
              <m:nary>
                <m:naryPr>
                  <m:chr m:val="∑"/>
                  <m:limLoc m:val="subSup"/>
                  <m:supHide m:val="1"/>
                  <m:ctrlPr>
                    <w:ins w:id="82" w:author="林 帅伽" w:date="2022-05-27T00:32:00Z">
                      <w:rPr>
                        <w:rFonts w:ascii="Cambria Math" w:hAnsi="Cambria Math"/>
                        <w:i/>
                      </w:rPr>
                    </w:ins>
                  </m:ctrlPr>
                </m:naryPr>
                <m:sub>
                  <m:r>
                    <w:ins w:id="83" w:author="林 帅伽" w:date="2022-05-27T00:32:00Z">
                      <w:rPr>
                        <w:rFonts w:ascii="Cambria Math" w:hAnsi="Cambria Math"/>
                      </w:rPr>
                      <m:t>A</m:t>
                    </w:ins>
                  </m:r>
                  <m:r>
                    <w:ins w:id="84" w:author="林 帅伽" w:date="2022-05-27T00:32:00Z">
                      <w:rPr>
                        <w:rFonts w:ascii="Cambria Math" w:hAnsi="Cambria Math"/>
                      </w:rPr>
                      <m:t>∈</m:t>
                    </w:ins>
                  </m:r>
                  <m:r>
                    <w:ins w:id="85" w:author="林 帅伽" w:date="2022-05-27T00:32:00Z">
                      <w:rPr>
                        <w:rFonts w:ascii="Cambria Math" w:hAnsi="Cambria Math"/>
                      </w:rPr>
                      <m:t>b</m:t>
                    </w:ins>
                  </m:r>
                  <m:r>
                    <w:ins w:id="86" w:author="林 帅伽" w:date="2022-05-27T00:32:00Z">
                      <w:rPr>
                        <w:rFonts w:ascii="Cambria Math" w:hAnsi="Cambria Math"/>
                      </w:rPr>
                      <m:t>(</m:t>
                    </w:ins>
                  </m:r>
                  <m:r>
                    <w:ins w:id="87" w:author="林 帅伽" w:date="2022-05-27T00:32:00Z">
                      <w:rPr>
                        <w:rFonts w:ascii="Cambria Math" w:hAnsi="Cambria Math"/>
                      </w:rPr>
                      <m:t>x</m:t>
                    </w:ins>
                  </m:r>
                  <m:r>
                    <w:ins w:id="88" w:author="林 帅伽" w:date="2022-05-27T00:32:00Z">
                      <w:rPr>
                        <w:rFonts w:ascii="Cambria Math" w:hAnsi="Cambria Math"/>
                      </w:rPr>
                      <m:t>)∪</m:t>
                    </w:ins>
                  </m:r>
                  <m:r>
                    <w:ins w:id="89" w:author="林 帅伽" w:date="2022-05-27T00:32:00Z">
                      <w:rPr>
                        <w:rFonts w:ascii="Cambria Math" w:hAnsi="Cambria Math"/>
                      </w:rPr>
                      <m:t>b</m:t>
                    </w:ins>
                  </m:r>
                  <m:d>
                    <m:dPr>
                      <m:ctrlPr>
                        <w:ins w:id="90" w:author="林 帅伽" w:date="2022-05-27T00:32:00Z">
                          <w:rPr>
                            <w:rFonts w:ascii="Cambria Math" w:hAnsi="Cambria Math"/>
                            <w:i/>
                          </w:rPr>
                        </w:ins>
                      </m:ctrlPr>
                    </m:dPr>
                    <m:e>
                      <m:r>
                        <w:ins w:id="91" w:author="林 帅伽" w:date="2022-05-27T00:32:00Z">
                          <w:rPr>
                            <w:rFonts w:ascii="Cambria Math" w:hAnsi="Cambria Math"/>
                          </w:rPr>
                          <m:t>y</m:t>
                        </w:ins>
                      </m:r>
                    </m:e>
                  </m:d>
                </m:sub>
                <m:sup/>
                <m:e>
                  <m:r>
                    <w:ins w:id="92" w:author="林 帅伽" w:date="2022-05-27T00:32:00Z">
                      <w:rPr>
                        <w:rFonts w:ascii="Cambria Math" w:hAnsi="Cambria Math"/>
                      </w:rPr>
                      <m:t>weig</m:t>
                    </w:ins>
                  </m:r>
                  <m:r>
                    <w:ins w:id="93" w:author="林 帅伽" w:date="2022-05-27T00:32:00Z">
                      <w:rPr>
                        <w:rFonts w:ascii="Cambria Math" w:hAnsi="Cambria Math"/>
                      </w:rPr>
                      <m:t>h</m:t>
                    </w:ins>
                  </m:r>
                  <m:r>
                    <w:ins w:id="94" w:author="林 帅伽" w:date="2022-05-27T00:32:00Z">
                      <w:rPr>
                        <w:rFonts w:ascii="Cambria Math" w:hAnsi="Cambria Math"/>
                      </w:rPr>
                      <m:t>t</m:t>
                    </w:ins>
                  </m:r>
                  <m:r>
                    <w:ins w:id="95" w:author="林 帅伽" w:date="2022-05-27T00:32:00Z">
                      <w:rPr>
                        <w:rFonts w:ascii="Cambria Math" w:hAnsi="Cambria Math"/>
                      </w:rPr>
                      <m:t>(</m:t>
                    </w:ins>
                  </m:r>
                  <m:r>
                    <w:ins w:id="96" w:author="林 帅伽" w:date="2022-05-27T00:32:00Z">
                      <w:rPr>
                        <w:rFonts w:ascii="Cambria Math" w:hAnsi="Cambria Math"/>
                      </w:rPr>
                      <m:t>A</m:t>
                    </w:ins>
                  </m:r>
                  <m:r>
                    <w:ins w:id="97" w:author="林 帅伽" w:date="2022-05-27T00:32:00Z">
                      <w:rPr>
                        <w:rFonts w:ascii="Cambria Math" w:hAnsi="Cambria Math"/>
                      </w:rPr>
                      <m:t>)</m:t>
                    </w:ins>
                  </m:r>
                </m:e>
              </m:nary>
            </m:den>
          </m:f>
          <m:r>
            <w:ins w:id="98" w:author="林 帅伽" w:date="2022-05-27T00:33:00Z">
              <w:rPr>
                <w:rFonts w:ascii="Cambria Math" w:hAnsi="Cambria Math"/>
              </w:rPr>
              <m:t xml:space="preserve"> (</m:t>
            </w:ins>
          </m:r>
          <m:r>
            <w:ins w:id="99" w:author="林 帅伽" w:date="2022-05-27T00:33:00Z">
              <w:rPr>
                <w:rFonts w:ascii="Cambria Math" w:hAnsi="Cambria Math"/>
              </w:rPr>
              <m:t>b</m:t>
            </w:ins>
          </m:r>
          <m:d>
            <m:dPr>
              <m:ctrlPr>
                <w:ins w:id="100" w:author="林 帅伽" w:date="2022-05-27T00:33:00Z">
                  <w:rPr>
                    <w:rFonts w:ascii="Cambria Math" w:hAnsi="Cambria Math"/>
                    <w:i/>
                  </w:rPr>
                </w:ins>
              </m:ctrlPr>
            </m:dPr>
            <m:e>
              <m:r>
                <w:ins w:id="101" w:author="林 帅伽" w:date="2022-05-27T00:33:00Z">
                  <w:rPr>
                    <w:rFonts w:ascii="Cambria Math" w:hAnsi="Cambria Math"/>
                  </w:rPr>
                  <m:t>x</m:t>
                </w:ins>
              </m:r>
            </m:e>
          </m:d>
          <m:r>
            <w:ins w:id="102" w:author="林 帅伽" w:date="2022-05-27T00:33:00Z">
              <w:rPr>
                <w:rFonts w:ascii="Cambria Math" w:hAnsi="Cambria Math"/>
              </w:rPr>
              <m:t>,</m:t>
            </w:ins>
          </m:r>
          <m:r>
            <w:ins w:id="103" w:author="林 帅伽" w:date="2022-05-27T00:33:00Z">
              <w:rPr>
                <w:rFonts w:ascii="Cambria Math" w:hAnsi="Cambria Math"/>
              </w:rPr>
              <m:t>b</m:t>
            </w:ins>
          </m:r>
          <m:d>
            <m:dPr>
              <m:ctrlPr>
                <w:ins w:id="104" w:author="林 帅伽" w:date="2022-05-27T00:33:00Z">
                  <w:rPr>
                    <w:rFonts w:ascii="Cambria Math" w:hAnsi="Cambria Math"/>
                    <w:i/>
                  </w:rPr>
                </w:ins>
              </m:ctrlPr>
            </m:dPr>
            <m:e>
              <m:r>
                <w:ins w:id="105" w:author="林 帅伽" w:date="2022-05-27T00:33:00Z">
                  <w:rPr>
                    <w:rFonts w:ascii="Cambria Math" w:hAnsi="Cambria Math"/>
                  </w:rPr>
                  <m:t>y</m:t>
                </w:ins>
              </m:r>
            </m:e>
          </m:d>
          <m:r>
            <w:ins w:id="106" w:author="林 帅伽" w:date="2022-05-27T00:33:00Z">
              <w:rPr>
                <w:rFonts w:ascii="Cambria Math" w:hAnsi="Cambria Math" w:hint="eastAsia"/>
              </w:rPr>
              <m:t>为</m:t>
            </w:ins>
          </m:r>
          <m:r>
            <w:ins w:id="107" w:author="林 帅伽" w:date="2022-05-27T00:33:00Z">
              <w:rPr>
                <w:rFonts w:ascii="Cambria Math" w:hAnsi="Cambria Math"/>
              </w:rPr>
              <m:t>x</m:t>
            </w:ins>
          </m:r>
          <m:r>
            <w:ins w:id="108" w:author="林 帅伽" w:date="2022-05-27T00:33:00Z">
              <w:rPr>
                <w:rFonts w:ascii="Cambria Math" w:hAnsi="Cambria Math"/>
              </w:rPr>
              <m:t>,</m:t>
            </w:ins>
          </m:r>
          <m:r>
            <w:ins w:id="109" w:author="林 帅伽" w:date="2022-05-27T00:33:00Z">
              <w:rPr>
                <w:rFonts w:ascii="Cambria Math" w:hAnsi="Cambria Math"/>
              </w:rPr>
              <m:t>y</m:t>
            </w:ins>
          </m:r>
          <m:r>
            <w:ins w:id="110" w:author="林 帅伽" w:date="2022-05-27T00:33:00Z">
              <w:rPr>
                <w:rFonts w:ascii="Cambria Math" w:hAnsi="Cambria Math" w:hint="eastAsia"/>
              </w:rPr>
              <m:t>餐厅</m:t>
            </w:ins>
          </m:r>
          <m:r>
            <w:ins w:id="111" w:author="林 帅伽" w:date="2022-05-27T00:34:00Z">
              <w:rPr>
                <w:rFonts w:ascii="Cambria Math" w:hAnsi="Cambria Math" w:hint="eastAsia"/>
              </w:rPr>
              <m:t>合集</m:t>
            </w:ins>
          </m:r>
          <m:r>
            <w:ins w:id="112" w:author="林 帅伽" w:date="2022-05-27T00:34:00Z">
              <w:rPr>
                <w:rFonts w:ascii="Cambria Math" w:hAnsi="Cambria Math"/>
              </w:rPr>
              <m:t>)</m:t>
            </w:ins>
          </m:r>
        </m:oMath>
      </m:oMathPara>
    </w:p>
    <w:p w14:paraId="5D4D3AFC" w14:textId="77777777" w:rsidR="00FE2A27" w:rsidRDefault="00000000">
      <w:pPr>
        <w:ind w:firstLine="420"/>
      </w:pPr>
      <w:r>
        <w:rPr>
          <w:rFonts w:hint="eastAsia"/>
        </w:rPr>
        <w:t>考虑到冷门项目的兴趣度，引入权重因子</w:t>
      </w:r>
      <m:oMath>
        <m:r>
          <w:ins w:id="113" w:author="林 帅伽" w:date="2022-05-28T20:23:00Z">
            <w:rPr>
              <w:rFonts w:ascii="Cambria Math" w:hAnsi="Cambria Math"/>
            </w:rPr>
            <m:t>w</m:t>
          </w:ins>
        </m:r>
        <m:r>
          <w:ins w:id="114" w:author="林 帅伽" w:date="2022-05-28T20:23:00Z">
            <w:rPr>
              <w:rFonts w:ascii="Cambria Math" w:hAnsi="Cambria Math"/>
            </w:rPr>
            <m:t>(</m:t>
          </w:ins>
        </m:r>
        <m:r>
          <w:ins w:id="115" w:author="林 帅伽" w:date="2022-05-28T20:23:00Z">
            <w:rPr>
              <w:rFonts w:ascii="Cambria Math" w:hAnsi="Cambria Math"/>
            </w:rPr>
            <m:t>A</m:t>
          </w:ins>
        </m:r>
        <m:r>
          <w:ins w:id="116" w:author="林 帅伽" w:date="2022-05-28T20:23:00Z">
            <w:rPr>
              <w:rFonts w:ascii="Cambria Math" w:hAnsi="Cambria Math"/>
            </w:rPr>
            <m:t>)</m:t>
          </w:ins>
        </m:r>
      </m:oMath>
      <w:r>
        <w:rPr>
          <w:rFonts w:hint="eastAsia"/>
        </w:rPr>
        <w:t xml:space="preserve"> </w:t>
      </w:r>
      <w:r>
        <w:t>,</w:t>
      </w:r>
      <w:r>
        <w:rPr>
          <w:rFonts w:hint="eastAsia"/>
        </w:rPr>
        <w:t>如下：</w:t>
      </w:r>
    </w:p>
    <w:p w14:paraId="76DCB321" w14:textId="77777777" w:rsidR="00FE2A27" w:rsidRDefault="00000000">
      <w:pPr>
        <w:ind w:firstLine="420"/>
      </w:pPr>
      <m:oMathPara>
        <m:oMath>
          <m:r>
            <w:ins w:id="117" w:author="林 帅伽" w:date="2022-05-28T20:25:00Z">
              <w:rPr>
                <w:rFonts w:ascii="Cambria Math" w:hAnsi="Cambria Math"/>
              </w:rPr>
              <m:t>w</m:t>
            </w:ins>
          </m:r>
          <m:d>
            <m:dPr>
              <m:ctrlPr>
                <w:ins w:id="118" w:author="林 帅伽" w:date="2022-05-28T20:25:00Z">
                  <w:rPr>
                    <w:rFonts w:ascii="Cambria Math" w:hAnsi="Cambria Math"/>
                    <w:i/>
                  </w:rPr>
                </w:ins>
              </m:ctrlPr>
            </m:dPr>
            <m:e>
              <m:r>
                <w:ins w:id="119" w:author="林 帅伽" w:date="2022-05-28T20:25:00Z">
                  <w:rPr>
                    <w:rFonts w:ascii="Cambria Math" w:hAnsi="Cambria Math"/>
                  </w:rPr>
                  <m:t>A</m:t>
                </w:ins>
              </m:r>
            </m:e>
          </m:d>
          <m:r>
            <w:ins w:id="120" w:author="林 帅伽" w:date="2022-05-28T20:25:00Z">
              <w:rPr>
                <w:rFonts w:ascii="Cambria Math" w:hAnsi="Cambria Math"/>
              </w:rPr>
              <m:t>=</m:t>
            </w:ins>
          </m:r>
          <m:f>
            <m:fPr>
              <m:ctrlPr>
                <w:ins w:id="121" w:author="林 帅伽" w:date="2022-05-28T20:25:00Z">
                  <w:rPr>
                    <w:rFonts w:ascii="Cambria Math" w:hAnsi="Cambria Math"/>
                    <w:i/>
                  </w:rPr>
                </w:ins>
              </m:ctrlPr>
            </m:fPr>
            <m:num>
              <m:func>
                <m:funcPr>
                  <m:ctrlPr>
                    <w:ins w:id="122" w:author="林 帅伽" w:date="2022-05-28T20:25:00Z">
                      <w:rPr>
                        <w:rFonts w:ascii="Cambria Math" w:hAnsi="Cambria Math"/>
                        <w:i/>
                      </w:rPr>
                    </w:ins>
                  </m:ctrlPr>
                </m:funcPr>
                <m:fName>
                  <m:r>
                    <w:ins w:id="123" w:author="林 帅伽" w:date="2022-05-28T20:25:00Z">
                      <m:rPr>
                        <m:sty m:val="p"/>
                      </m:rPr>
                      <w:rPr>
                        <w:rFonts w:ascii="Cambria Math" w:hAnsi="Cambria Math"/>
                      </w:rPr>
                      <m:t>log</m:t>
                    </w:ins>
                  </m:r>
                </m:fName>
                <m:e>
                  <m:r>
                    <w:ins w:id="124" w:author="林 帅伽" w:date="2022-05-28T20:25:00Z">
                      <w:rPr>
                        <w:rFonts w:ascii="Cambria Math" w:hAnsi="Cambria Math"/>
                      </w:rPr>
                      <m:t>2</m:t>
                    </w:ins>
                  </m:r>
                </m:e>
              </m:func>
            </m:num>
            <m:den>
              <m:func>
                <m:funcPr>
                  <m:ctrlPr>
                    <w:ins w:id="125" w:author="林 帅伽" w:date="2022-05-28T20:26:00Z">
                      <w:rPr>
                        <w:rFonts w:ascii="Cambria Math" w:hAnsi="Cambria Math"/>
                        <w:i/>
                      </w:rPr>
                    </w:ins>
                  </m:ctrlPr>
                </m:funcPr>
                <m:fName>
                  <m:r>
                    <w:ins w:id="126" w:author="林 帅伽" w:date="2022-05-28T20:26:00Z">
                      <m:rPr>
                        <m:sty m:val="p"/>
                      </m:rPr>
                      <w:rPr>
                        <w:rFonts w:ascii="Cambria Math" w:hAnsi="Cambria Math"/>
                      </w:rPr>
                      <m:t>log</m:t>
                    </w:ins>
                  </m:r>
                </m:fName>
                <m:e>
                  <m:r>
                    <w:ins w:id="127" w:author="林 帅伽" w:date="2022-05-28T20:26:00Z">
                      <w:rPr>
                        <w:rFonts w:ascii="Cambria Math" w:hAnsi="Cambria Math"/>
                      </w:rPr>
                      <m:t>(1+</m:t>
                    </w:ins>
                  </m:r>
                  <m:r>
                    <w:ins w:id="128" w:author="林 帅伽" w:date="2022-05-28T20:26:00Z">
                      <w:rPr>
                        <w:rFonts w:ascii="Cambria Math" w:hAnsi="Cambria Math"/>
                      </w:rPr>
                      <m:t>pnum</m:t>
                    </w:ins>
                  </m:r>
                  <m:d>
                    <m:dPr>
                      <m:ctrlPr>
                        <w:ins w:id="129" w:author="林 帅伽" w:date="2022-05-28T20:26:00Z">
                          <w:rPr>
                            <w:rFonts w:ascii="Cambria Math" w:hAnsi="Cambria Math"/>
                            <w:i/>
                          </w:rPr>
                        </w:ins>
                      </m:ctrlPr>
                    </m:dPr>
                    <m:e>
                      <m:r>
                        <w:ins w:id="130" w:author="林 帅伽" w:date="2022-05-28T20:26:00Z">
                          <w:rPr>
                            <w:rFonts w:ascii="Cambria Math" w:hAnsi="Cambria Math"/>
                          </w:rPr>
                          <m:t>A</m:t>
                        </w:ins>
                      </m:r>
                    </m:e>
                  </m:d>
                  <m:r>
                    <w:ins w:id="131" w:author="林 帅伽" w:date="2022-05-28T20:32:00Z">
                      <w:rPr>
                        <w:rFonts w:ascii="Cambria Math" w:hAnsi="Cambria Math"/>
                      </w:rPr>
                      <m:t>)</m:t>
                    </w:ins>
                  </m:r>
                </m:e>
              </m:func>
            </m:den>
          </m:f>
        </m:oMath>
      </m:oMathPara>
    </w:p>
    <w:p w14:paraId="0BD0F42D" w14:textId="77777777" w:rsidR="00FE2A27" w:rsidRDefault="00000000">
      <w:pPr>
        <w:ind w:firstLine="420"/>
      </w:pPr>
      <w:r>
        <w:rPr>
          <w:rFonts w:hint="eastAsia"/>
        </w:rPr>
        <w:t>根据上述引入的权重因子</w:t>
      </w:r>
      <m:oMath>
        <m:r>
          <w:ins w:id="132" w:author="林 帅伽" w:date="2022-05-28T20:28:00Z">
            <w:rPr>
              <w:rFonts w:ascii="Cambria Math" w:hAnsi="Cambria Math"/>
            </w:rPr>
            <m:t>num</m:t>
          </w:ins>
        </m:r>
        <m:d>
          <m:dPr>
            <m:ctrlPr>
              <w:ins w:id="133" w:author="林 帅伽" w:date="2022-05-28T20:28:00Z">
                <w:rPr>
                  <w:rFonts w:ascii="Cambria Math" w:hAnsi="Cambria Math"/>
                  <w:i/>
                </w:rPr>
              </w:ins>
            </m:ctrlPr>
          </m:dPr>
          <m:e>
            <m:r>
              <w:ins w:id="134" w:author="林 帅伽" w:date="2022-05-28T20:28:00Z">
                <w:rPr>
                  <w:rFonts w:ascii="Cambria Math" w:hAnsi="Cambria Math"/>
                </w:rPr>
                <m:t>A</m:t>
              </w:ins>
            </m:r>
          </m:e>
        </m:d>
        <m:r>
          <w:ins w:id="135" w:author="林 帅伽" w:date="2022-05-28T20:29:00Z">
            <w:rPr>
              <w:rFonts w:ascii="Cambria Math" w:hAnsi="Cambria Math"/>
            </w:rPr>
            <m:t>×</m:t>
          </w:ins>
        </m:r>
        <m:r>
          <w:ins w:id="136" w:author="林 帅伽" w:date="2022-05-28T20:29:00Z">
            <w:rPr>
              <w:rFonts w:ascii="Cambria Math" w:hAnsi="Cambria Math"/>
            </w:rPr>
            <m:t>w</m:t>
          </w:ins>
        </m:r>
        <m:r>
          <w:ins w:id="137" w:author="林 帅伽" w:date="2022-05-28T20:29:00Z">
            <w:rPr>
              <w:rFonts w:ascii="Cambria Math" w:hAnsi="Cambria Math"/>
            </w:rPr>
            <m:t>(</m:t>
          </w:ins>
        </m:r>
        <m:r>
          <w:ins w:id="138" w:author="林 帅伽" w:date="2022-05-28T20:29:00Z">
            <w:rPr>
              <w:rFonts w:ascii="Cambria Math" w:hAnsi="Cambria Math"/>
            </w:rPr>
            <m:t>A</m:t>
          </w:ins>
        </m:r>
        <m:r>
          <w:ins w:id="139" w:author="林 帅伽" w:date="2022-05-28T20:29:00Z">
            <w:rPr>
              <w:rFonts w:ascii="Cambria Math" w:hAnsi="Cambria Math"/>
            </w:rPr>
            <m:t>)</m:t>
          </w:ins>
        </m:r>
      </m:oMath>
      <w:r>
        <w:rPr>
          <w:rFonts w:hint="eastAsia"/>
        </w:rPr>
        <w:t>,</w:t>
      </w:r>
      <w:r>
        <w:rPr>
          <w:rFonts w:hint="eastAsia"/>
        </w:rPr>
        <w:t>前</w:t>
      </w:r>
      <m:oMath>
        <m:r>
          <w:ins w:id="140" w:author="林 帅伽" w:date="2022-05-28T20:29:00Z">
            <w:rPr>
              <w:rFonts w:ascii="Cambria Math" w:hAnsi="Cambria Math" w:hint="eastAsia"/>
            </w:rPr>
            <m:t>topk</m:t>
          </w:ins>
        </m:r>
      </m:oMath>
      <w:r>
        <w:rPr>
          <w:rFonts w:hint="eastAsia"/>
        </w:rPr>
        <w:t>个为</w:t>
      </w:r>
      <w:r>
        <w:rPr>
          <w:rFonts w:hint="eastAsia"/>
        </w:rPr>
        <w:t>用户的推荐餐厅。</w:t>
      </w:r>
    </w:p>
    <w:p w14:paraId="6A340723" w14:textId="77777777" w:rsidR="00FE2A27" w:rsidRDefault="00FE2A27"/>
    <w:p w14:paraId="6902AAAB" w14:textId="7AC30485" w:rsidR="00FE2A27" w:rsidRDefault="00000000">
      <w:r>
        <w:rPr>
          <w:rFonts w:hint="eastAsia"/>
        </w:rPr>
        <w:t>二、</w:t>
      </w:r>
      <w:r>
        <w:rPr>
          <w:rFonts w:hint="eastAsia"/>
        </w:rPr>
        <w:t>基于</w:t>
      </w:r>
      <w:r>
        <w:rPr>
          <w:rFonts w:hint="eastAsia"/>
        </w:rPr>
        <w:t>SVD</w:t>
      </w:r>
      <w:r>
        <w:rPr>
          <w:rFonts w:hint="eastAsia"/>
        </w:rPr>
        <w:t>的</w:t>
      </w:r>
      <w:r>
        <w:rPr>
          <w:rFonts w:hint="eastAsia"/>
        </w:rPr>
        <w:t>协同过滤</w:t>
      </w:r>
      <w:r>
        <w:rPr>
          <w:rFonts w:hint="eastAsia"/>
        </w:rPr>
        <w:t>算法</w:t>
      </w:r>
      <w:ins w:id="141" w:author="YU TING" w:date="2022-07-04T15:17:00Z">
        <w:r w:rsidR="00884F88">
          <w:rPr>
            <w:rFonts w:hint="eastAsia"/>
          </w:rPr>
          <w:t>（这块介绍的不是很清楚，</w:t>
        </w:r>
        <w:r w:rsidR="00884F88">
          <w:rPr>
            <w:rFonts w:hint="eastAsia"/>
          </w:rPr>
          <w:t>R</w:t>
        </w:r>
        <w:r w:rsidR="00884F88">
          <w:rPr>
            <w:rFonts w:hint="eastAsia"/>
          </w:rPr>
          <w:t>是</w:t>
        </w:r>
        <w:proofErr w:type="spellStart"/>
        <w:r w:rsidR="00884F88">
          <w:t>mX</w:t>
        </w:r>
        <w:r w:rsidR="00884F88">
          <w:rPr>
            <w:rFonts w:hint="eastAsia"/>
          </w:rPr>
          <w:t>n</w:t>
        </w:r>
        <w:proofErr w:type="spellEnd"/>
        <w:r w:rsidR="00884F88">
          <w:rPr>
            <w:rFonts w:hint="eastAsia"/>
          </w:rPr>
          <w:t>的矩阵，那么</w:t>
        </w:r>
        <w:r w:rsidR="00884F88">
          <w:t>R</w:t>
        </w:r>
        <w:r w:rsidR="00884F88">
          <w:rPr>
            <w:rFonts w:hint="eastAsia"/>
          </w:rPr>
          <w:t>它具体表示什么呢？</w:t>
        </w:r>
        <w:r w:rsidR="00884F88">
          <w:rPr>
            <w:rFonts w:hint="eastAsia"/>
          </w:rPr>
          <w:t>U</w:t>
        </w:r>
        <w:r w:rsidR="00884F88">
          <w:rPr>
            <w:rFonts w:hint="eastAsia"/>
          </w:rPr>
          <w:t>具体表示什么，</w:t>
        </w:r>
        <w:r w:rsidR="00884F88">
          <w:rPr>
            <w:rFonts w:hint="eastAsia"/>
          </w:rPr>
          <w:t>B</w:t>
        </w:r>
        <w:r w:rsidR="00884F88">
          <w:rPr>
            <w:rFonts w:hint="eastAsia"/>
          </w:rPr>
          <w:t>具体表示什么？要结合数据集来说）</w:t>
        </w:r>
      </w:ins>
    </w:p>
    <w:p w14:paraId="265A63F9" w14:textId="77777777" w:rsidR="00FE2A27" w:rsidRDefault="00000000">
      <w:r>
        <w:rPr>
          <w:rFonts w:hint="eastAsia"/>
        </w:rPr>
        <w:t>首先</w:t>
      </w:r>
      <w:r>
        <w:rPr>
          <w:rFonts w:hint="eastAsia"/>
        </w:rPr>
        <w:t>对矩阵空白值进行</w:t>
      </w:r>
      <w:r>
        <w:rPr>
          <w:rFonts w:hint="eastAsia"/>
        </w:rPr>
        <w:t>相关</w:t>
      </w:r>
      <w:r>
        <w:rPr>
          <w:rFonts w:hint="eastAsia"/>
        </w:rPr>
        <w:t>行列</w:t>
      </w:r>
      <w:r>
        <w:rPr>
          <w:rFonts w:hint="eastAsia"/>
        </w:rPr>
        <w:t>的平均值进行填充</w:t>
      </w:r>
      <w:r>
        <w:rPr>
          <w:rFonts w:hint="eastAsia"/>
        </w:rPr>
        <w:t>,</w:t>
      </w:r>
      <w:r>
        <w:rPr>
          <w:rFonts w:hint="eastAsia"/>
        </w:rPr>
        <w:t>对矩阵进行分解</w:t>
      </w:r>
      <w:r>
        <w:rPr>
          <w:rFonts w:hint="eastAsia"/>
        </w:rPr>
        <w:t>，</w:t>
      </w:r>
      <m:oMath>
        <m:r>
          <w:ins w:id="142" w:author="林 帅伽" w:date="2022-05-29T23:51:00Z">
            <w:rPr>
              <w:rFonts w:ascii="Cambria Math" w:hAnsi="Cambria Math"/>
            </w:rPr>
            <m:t>R</m:t>
          </w:ins>
        </m:r>
      </m:oMath>
      <w:r>
        <w:rPr>
          <w:rFonts w:hint="eastAsia"/>
        </w:rPr>
        <w:t>为</w:t>
      </w:r>
      <m:oMath>
        <m:r>
          <w:ins w:id="143" w:author="林 帅伽" w:date="2022-05-30T00:08:00Z">
            <w:rPr>
              <w:rFonts w:ascii="Cambria Math" w:hAnsi="Cambria Math"/>
            </w:rPr>
            <m:t>m</m:t>
          </w:ins>
        </m:r>
        <m:r>
          <w:ins w:id="144" w:author="林 帅伽" w:date="2022-05-30T00:08:00Z">
            <w:rPr>
              <w:rFonts w:ascii="Cambria Math" w:hAnsi="Cambria Math"/>
            </w:rPr>
            <m:t>×</m:t>
          </w:ins>
        </m:r>
        <m:r>
          <w:ins w:id="145" w:author="林 帅伽" w:date="2022-05-30T00:08:00Z">
            <w:rPr>
              <w:rFonts w:ascii="Cambria Math" w:hAnsi="Cambria Math"/>
            </w:rPr>
            <m:t>n</m:t>
          </w:ins>
        </m:r>
      </m:oMath>
      <w:r>
        <w:rPr>
          <w:rFonts w:hint="eastAsia"/>
        </w:rPr>
        <w:t>的矩阵，</w:t>
      </w:r>
      <m:oMath>
        <m:r>
          <w:ins w:id="146" w:author="林 帅伽" w:date="2022-05-30T00:09:00Z">
            <w:rPr>
              <w:rFonts w:ascii="Cambria Math" w:hAnsi="Cambria Math"/>
            </w:rPr>
            <m:t>U</m:t>
          </w:ins>
        </m:r>
      </m:oMath>
      <w:r>
        <w:rPr>
          <w:rFonts w:hint="eastAsia"/>
        </w:rPr>
        <w:t>为</w:t>
      </w:r>
      <m:oMath>
        <m:r>
          <w:ins w:id="147" w:author="林 帅伽" w:date="2022-05-30T00:09:00Z">
            <w:rPr>
              <w:rFonts w:ascii="Cambria Math" w:hAnsi="Cambria Math"/>
            </w:rPr>
            <m:t>m</m:t>
          </w:ins>
        </m:r>
        <m:r>
          <w:ins w:id="148" w:author="林 帅伽" w:date="2022-05-30T00:09:00Z">
            <w:rPr>
              <w:rFonts w:ascii="Cambria Math" w:hAnsi="Cambria Math"/>
            </w:rPr>
            <m:t>×</m:t>
          </w:ins>
        </m:r>
        <m:r>
          <w:ins w:id="149" w:author="林 帅伽" w:date="2022-05-30T00:09:00Z">
            <w:rPr>
              <w:rFonts w:ascii="Cambria Math" w:hAnsi="Cambria Math"/>
            </w:rPr>
            <m:t>n</m:t>
          </w:ins>
        </m:r>
      </m:oMath>
      <w:r>
        <w:rPr>
          <w:rFonts w:hint="eastAsia"/>
        </w:rPr>
        <w:t>的正交矩阵，</w:t>
      </w:r>
      <m:oMath>
        <m:r>
          <w:ins w:id="150" w:author="林 帅伽" w:date="2022-05-30T00:10:00Z">
            <w:rPr>
              <w:rFonts w:ascii="Cambria Math" w:hAnsi="Cambria Math"/>
            </w:rPr>
            <m:t>B</m:t>
          </w:ins>
        </m:r>
      </m:oMath>
      <w:r>
        <w:rPr>
          <w:rFonts w:hint="eastAsia"/>
        </w:rPr>
        <w:t>为</w:t>
      </w:r>
      <m:oMath>
        <m:r>
          <w:ins w:id="151" w:author="林 帅伽" w:date="2022-05-30T00:10:00Z">
            <w:rPr>
              <w:rFonts w:ascii="Cambria Math" w:hAnsi="Cambria Math" w:hint="eastAsia"/>
            </w:rPr>
            <m:t>n</m:t>
          </w:ins>
        </m:r>
        <m:r>
          <w:ins w:id="152" w:author="林 帅伽" w:date="2022-05-30T00:10:00Z">
            <w:rPr>
              <w:rFonts w:ascii="Cambria Math" w:hAnsi="Cambria Math"/>
            </w:rPr>
            <m:t>×</m:t>
          </w:ins>
        </m:r>
        <m:r>
          <w:ins w:id="153" w:author="林 帅伽" w:date="2022-05-30T00:10:00Z">
            <w:rPr>
              <w:rFonts w:ascii="Cambria Math" w:hAnsi="Cambria Math"/>
            </w:rPr>
            <m:t>n</m:t>
          </w:ins>
        </m:r>
      </m:oMath>
      <w:r>
        <w:rPr>
          <w:rFonts w:hint="eastAsia"/>
        </w:rPr>
        <w:t>的正交矩阵，</w:t>
      </w:r>
      <m:oMath>
        <m:sSup>
          <m:sSupPr>
            <m:ctrlPr>
              <w:ins w:id="154" w:author="林 帅伽" w:date="2022-05-30T00:11:00Z">
                <w:rPr>
                  <w:rFonts w:ascii="Cambria Math" w:hAnsi="Cambria Math"/>
                  <w:i/>
                </w:rPr>
              </w:ins>
            </m:ctrlPr>
          </m:sSupPr>
          <m:e>
            <m:r>
              <w:ins w:id="155" w:author="林 帅伽" w:date="2022-05-30T00:11:00Z">
                <w:rPr>
                  <w:rFonts w:ascii="Cambria Math" w:hAnsi="Cambria Math"/>
                </w:rPr>
                <m:t>V</m:t>
              </w:ins>
            </m:r>
          </m:e>
          <m:sup>
            <m:r>
              <w:ins w:id="156" w:author="林 帅伽" w:date="2022-05-30T00:11:00Z">
                <w:rPr>
                  <w:rFonts w:ascii="Cambria Math" w:hAnsi="Cambria Math"/>
                </w:rPr>
                <m:t>T</m:t>
              </w:ins>
            </m:r>
          </m:sup>
        </m:sSup>
      </m:oMath>
      <w:r>
        <w:rPr>
          <w:rFonts w:hint="eastAsia"/>
        </w:rPr>
        <w:t>的</w:t>
      </w:r>
      <m:oMath>
        <m:r>
          <w:ins w:id="157" w:author="林 帅伽" w:date="2022-05-30T00:12:00Z">
            <w:rPr>
              <w:rFonts w:ascii="Cambria Math" w:hAnsi="Cambria Math"/>
            </w:rPr>
            <m:t>m</m:t>
          </w:ins>
        </m:r>
        <m:r>
          <w:ins w:id="158" w:author="林 帅伽" w:date="2022-05-30T00:12:00Z">
            <w:rPr>
              <w:rFonts w:ascii="Cambria Math" w:hAnsi="Cambria Math"/>
            </w:rPr>
            <m:t>×</m:t>
          </w:ins>
        </m:r>
        <m:r>
          <w:ins w:id="159" w:author="林 帅伽" w:date="2022-05-30T00:12:00Z">
            <w:rPr>
              <w:rFonts w:ascii="Cambria Math" w:hAnsi="Cambria Math"/>
            </w:rPr>
            <m:t>n</m:t>
          </w:ins>
        </m:r>
      </m:oMath>
      <w:r>
        <w:rPr>
          <w:rFonts w:hint="eastAsia"/>
        </w:rPr>
        <w:t>的对角矩阵</w:t>
      </w:r>
      <w:r>
        <w:rPr>
          <w:rFonts w:hint="eastAsia"/>
        </w:rPr>
        <w:t>。</w:t>
      </w:r>
    </w:p>
    <w:p w14:paraId="74BA18FA" w14:textId="77777777" w:rsidR="00FE2A27" w:rsidRDefault="00000000">
      <m:oMathPara>
        <m:oMath>
          <m:r>
            <w:ins w:id="160" w:author="林 帅伽" w:date="2022-05-28T20:44:00Z">
              <w:rPr>
                <w:rFonts w:ascii="Cambria Math" w:hAnsi="Cambria Math" w:hint="eastAsia"/>
              </w:rPr>
              <m:t>矩阵</m:t>
            </w:ins>
          </m:r>
          <m:r>
            <w:ins w:id="161" w:author="林 帅伽" w:date="2022-05-28T20:44:00Z">
              <w:rPr>
                <w:rFonts w:ascii="Cambria Math" w:hAnsi="Cambria Math"/>
              </w:rPr>
              <m:t>R</m:t>
            </w:ins>
          </m:r>
          <m:r>
            <w:ins w:id="162" w:author="林 帅伽" w:date="2022-05-28T20:44:00Z">
              <w:rPr>
                <w:rFonts w:ascii="Cambria Math" w:hAnsi="Cambria Math"/>
              </w:rPr>
              <m:t>=</m:t>
            </w:ins>
          </m:r>
          <m:r>
            <w:ins w:id="163" w:author="林 帅伽" w:date="2022-05-28T23:50:00Z">
              <w:rPr>
                <w:rFonts w:ascii="Cambria Math" w:hAnsi="Cambria Math"/>
              </w:rPr>
              <m:t>UB</m:t>
            </w:ins>
          </m:r>
          <m:sSup>
            <m:sSupPr>
              <m:ctrlPr>
                <w:ins w:id="164" w:author="林 帅伽" w:date="2022-05-28T23:50:00Z">
                  <w:rPr>
                    <w:rFonts w:ascii="Cambria Math" w:hAnsi="Cambria Math"/>
                    <w:i/>
                  </w:rPr>
                </w:ins>
              </m:ctrlPr>
            </m:sSupPr>
            <m:e>
              <m:r>
                <w:ins w:id="165" w:author="林 帅伽" w:date="2022-05-28T23:50:00Z">
                  <w:rPr>
                    <w:rFonts w:ascii="Cambria Math" w:hAnsi="Cambria Math"/>
                  </w:rPr>
                  <m:t>V</m:t>
                </w:ins>
              </m:r>
            </m:e>
            <m:sup>
              <m:r>
                <w:ins w:id="166" w:author="林 帅伽" w:date="2022-05-28T23:50:00Z">
                  <w:rPr>
                    <w:rFonts w:ascii="Cambria Math" w:hAnsi="Cambria Math"/>
                  </w:rPr>
                  <m:t>T</m:t>
                </w:ins>
              </m:r>
            </m:sup>
          </m:sSup>
        </m:oMath>
      </m:oMathPara>
    </w:p>
    <w:p w14:paraId="225D20A3" w14:textId="77777777" w:rsidR="00FE2A27" w:rsidRDefault="00000000">
      <w:r>
        <w:rPr>
          <w:rFonts w:hint="eastAsia"/>
        </w:rPr>
        <w:t>对</w:t>
      </w:r>
      <w:r>
        <w:rPr>
          <w:rFonts w:hint="eastAsia"/>
        </w:rPr>
        <w:t>矩阵</w:t>
      </w:r>
      <m:oMath>
        <m:r>
          <w:ins w:id="167" w:author="林 帅伽" w:date="2022-05-30T00:17:00Z">
            <w:rPr>
              <w:rFonts w:ascii="Cambria Math" w:hAnsi="Cambria Math"/>
            </w:rPr>
            <m:t>R</m:t>
          </w:ins>
        </m:r>
      </m:oMath>
      <w:r>
        <w:rPr>
          <w:rFonts w:hint="eastAsia"/>
        </w:rPr>
        <w:t>进行</w:t>
      </w:r>
      <m:oMath>
        <m:r>
          <w:ins w:id="168" w:author="林 帅伽" w:date="2022-05-30T00:17:00Z">
            <w:rPr>
              <w:rFonts w:ascii="Cambria Math" w:hAnsi="Cambria Math" w:hint="eastAsia"/>
            </w:rPr>
            <m:t>k</m:t>
          </w:ins>
        </m:r>
      </m:oMath>
      <w:r>
        <w:rPr>
          <w:rFonts w:hint="eastAsia"/>
        </w:rPr>
        <w:t>维</w:t>
      </w:r>
      <w:r>
        <w:rPr>
          <w:rFonts w:hint="eastAsia"/>
        </w:rPr>
        <w:t>化简</w:t>
      </w:r>
      <w:r>
        <w:rPr>
          <w:rFonts w:hint="eastAsia"/>
        </w:rPr>
        <w:t>得到</w:t>
      </w:r>
      <m:oMath>
        <m:sSub>
          <m:sSubPr>
            <m:ctrlPr>
              <w:ins w:id="169" w:author="林 帅伽" w:date="2022-05-30T00:26:00Z">
                <w:rPr>
                  <w:rFonts w:ascii="Cambria Math" w:hAnsi="Cambria Math"/>
                  <w:i/>
                </w:rPr>
              </w:ins>
            </m:ctrlPr>
          </m:sSubPr>
          <m:e>
            <m:r>
              <w:ins w:id="170" w:author="林 帅伽" w:date="2022-05-30T00:26:00Z">
                <w:rPr>
                  <w:rFonts w:ascii="Cambria Math" w:hAnsi="Cambria Math"/>
                </w:rPr>
                <m:t>U</m:t>
              </w:ins>
            </m:r>
          </m:e>
          <m:sub>
            <m:r>
              <w:ins w:id="171" w:author="林 帅伽" w:date="2022-05-30T00:26:00Z">
                <w:rPr>
                  <w:rFonts w:ascii="Cambria Math" w:hAnsi="Cambria Math" w:hint="eastAsia"/>
                </w:rPr>
                <m:t>k</m:t>
              </w:ins>
            </m:r>
          </m:sub>
        </m:sSub>
        <m:r>
          <w:ins w:id="172" w:author="林 帅伽" w:date="2022-05-30T00:26:00Z">
            <w:rPr>
              <w:rFonts w:ascii="Cambria Math" w:hAnsi="Cambria Math" w:hint="eastAsia"/>
            </w:rPr>
            <m:t>、</m:t>
          </w:ins>
        </m:r>
        <m:sSub>
          <m:sSubPr>
            <m:ctrlPr>
              <w:ins w:id="173" w:author="林 帅伽" w:date="2022-05-30T00:26:00Z">
                <w:rPr>
                  <w:rFonts w:ascii="Cambria Math" w:hAnsi="Cambria Math"/>
                  <w:i/>
                </w:rPr>
              </w:ins>
            </m:ctrlPr>
          </m:sSubPr>
          <m:e>
            <m:r>
              <w:ins w:id="174" w:author="林 帅伽" w:date="2022-05-30T00:26:00Z">
                <w:rPr>
                  <w:rFonts w:ascii="Cambria Math" w:hAnsi="Cambria Math"/>
                </w:rPr>
                <m:t>B</m:t>
              </w:ins>
            </m:r>
          </m:e>
          <m:sub>
            <m:r>
              <w:ins w:id="175" w:author="林 帅伽" w:date="2022-05-30T00:26:00Z">
                <w:rPr>
                  <w:rFonts w:ascii="Cambria Math" w:hAnsi="Cambria Math" w:hint="eastAsia"/>
                </w:rPr>
                <m:t>k</m:t>
              </w:ins>
            </m:r>
          </m:sub>
        </m:sSub>
        <m:r>
          <w:ins w:id="176" w:author="林 帅伽" w:date="2022-05-30T00:26:00Z">
            <w:rPr>
              <w:rFonts w:ascii="Cambria Math" w:hAnsi="Cambria Math" w:hint="eastAsia"/>
            </w:rPr>
            <m:t>、</m:t>
          </w:ins>
        </m:r>
        <m:sSub>
          <m:sSubPr>
            <m:ctrlPr>
              <w:ins w:id="177" w:author="林 帅伽" w:date="2022-05-30T00:26:00Z">
                <w:rPr>
                  <w:rFonts w:ascii="Cambria Math" w:hAnsi="Cambria Math"/>
                  <w:i/>
                </w:rPr>
              </w:ins>
            </m:ctrlPr>
          </m:sSubPr>
          <m:e>
            <m:sSup>
              <m:sSupPr>
                <m:ctrlPr>
                  <w:ins w:id="178" w:author="林 帅伽" w:date="2022-05-30T00:27:00Z">
                    <w:rPr>
                      <w:rFonts w:ascii="Cambria Math" w:hAnsi="Cambria Math"/>
                      <w:i/>
                    </w:rPr>
                  </w:ins>
                </m:ctrlPr>
              </m:sSupPr>
              <m:e>
                <m:r>
                  <w:ins w:id="179" w:author="林 帅伽" w:date="2022-05-30T00:27:00Z">
                    <w:rPr>
                      <w:rFonts w:ascii="Cambria Math" w:hAnsi="Cambria Math"/>
                    </w:rPr>
                    <m:t>V</m:t>
                  </w:ins>
                </m:r>
              </m:e>
              <m:sup>
                <m:r>
                  <w:ins w:id="180" w:author="林 帅伽" w:date="2022-05-30T00:27:00Z">
                    <w:rPr>
                      <w:rFonts w:ascii="Cambria Math" w:hAnsi="Cambria Math"/>
                    </w:rPr>
                    <m:t>T</m:t>
                  </w:ins>
                </m:r>
              </m:sup>
            </m:sSup>
          </m:e>
          <m:sub>
            <m:r>
              <w:ins w:id="181" w:author="林 帅伽" w:date="2022-05-30T00:27:00Z">
                <w:rPr>
                  <w:rFonts w:ascii="Cambria Math" w:hAnsi="Cambria Math" w:hint="eastAsia"/>
                </w:rPr>
                <m:t>k</m:t>
              </w:ins>
            </m:r>
          </m:sub>
        </m:sSub>
      </m:oMath>
      <w:r>
        <w:rPr>
          <w:rFonts w:hint="eastAsia"/>
        </w:rPr>
        <w:t>，计算用户</w:t>
      </w:r>
      <w:r>
        <w:rPr>
          <w:rFonts w:hint="eastAsia"/>
        </w:rPr>
        <w:t>预测评分推荐，如下：</w:t>
      </w:r>
    </w:p>
    <w:p w14:paraId="69B9E3C1" w14:textId="77777777" w:rsidR="00FE2A27" w:rsidRDefault="00000000">
      <w:pPr>
        <w:rPr>
          <w:i/>
        </w:rPr>
      </w:pPr>
      <m:oMathPara>
        <m:oMath>
          <m:r>
            <w:ins w:id="182" w:author="林 帅伽" w:date="2022-05-30T00:30:00Z">
              <w:rPr>
                <w:rFonts w:ascii="Cambria Math" w:hAnsi="Cambria Math"/>
              </w:rPr>
              <m:t>r</m:t>
            </w:ins>
          </m:r>
          <m:d>
            <m:dPr>
              <m:ctrlPr>
                <w:ins w:id="183" w:author="林 帅伽" w:date="2022-05-30T00:30:00Z">
                  <w:rPr>
                    <w:rFonts w:ascii="Cambria Math" w:hAnsi="Cambria Math"/>
                    <w:i/>
                  </w:rPr>
                </w:ins>
              </m:ctrlPr>
            </m:dPr>
            <m:e>
              <m:r>
                <w:ins w:id="184" w:author="林 帅伽" w:date="2022-05-30T00:30:00Z">
                  <w:rPr>
                    <w:rFonts w:ascii="Cambria Math" w:hAnsi="Cambria Math"/>
                  </w:rPr>
                  <m:t>b</m:t>
                </w:ins>
              </m:r>
            </m:e>
          </m:d>
          <m:r>
            <w:ins w:id="185" w:author="林 帅伽" w:date="2022-05-30T00:30:00Z">
              <w:rPr>
                <w:rFonts w:ascii="Cambria Math" w:hAnsi="Cambria Math"/>
              </w:rPr>
              <m:t>=</m:t>
            </w:ins>
          </m:r>
          <m:sSub>
            <m:sSubPr>
              <m:ctrlPr>
                <w:ins w:id="186" w:author="林 帅伽" w:date="2022-05-30T00:30:00Z">
                  <w:rPr>
                    <w:rFonts w:ascii="Cambria Math" w:hAnsi="Cambria Math"/>
                    <w:i/>
                  </w:rPr>
                </w:ins>
              </m:ctrlPr>
            </m:sSubPr>
            <m:e>
              <m:r>
                <w:ins w:id="187" w:author="林 帅伽" w:date="2022-05-30T00:30:00Z">
                  <w:rPr>
                    <w:rFonts w:ascii="Cambria Math" w:hAnsi="Cambria Math"/>
                  </w:rPr>
                  <m:t>U</m:t>
                </w:ins>
              </m:r>
            </m:e>
            <m:sub>
              <m:r>
                <w:ins w:id="188" w:author="林 帅伽" w:date="2022-05-30T00:30:00Z">
                  <w:rPr>
                    <w:rFonts w:ascii="Cambria Math" w:hAnsi="Cambria Math" w:hint="eastAsia"/>
                  </w:rPr>
                  <m:t>k</m:t>
                </w:ins>
              </m:r>
            </m:sub>
          </m:sSub>
          <m:sSub>
            <m:sSubPr>
              <m:ctrlPr>
                <w:ins w:id="189" w:author="林 帅伽" w:date="2022-05-30T00:30:00Z">
                  <w:rPr>
                    <w:rFonts w:ascii="Cambria Math" w:hAnsi="Cambria Math"/>
                    <w:i/>
                  </w:rPr>
                </w:ins>
              </m:ctrlPr>
            </m:sSubPr>
            <m:e>
              <m:r>
                <w:ins w:id="190" w:author="林 帅伽" w:date="2022-05-30T00:30:00Z">
                  <w:rPr>
                    <w:rFonts w:ascii="Cambria Math" w:hAnsi="Cambria Math"/>
                  </w:rPr>
                  <m:t>B</m:t>
                </w:ins>
              </m:r>
            </m:e>
            <m:sub>
              <m:r>
                <w:ins w:id="191" w:author="林 帅伽" w:date="2022-05-30T00:30:00Z">
                  <w:rPr>
                    <w:rFonts w:ascii="Cambria Math" w:hAnsi="Cambria Math" w:hint="eastAsia"/>
                  </w:rPr>
                  <m:t>k</m:t>
                </w:ins>
              </m:r>
            </m:sub>
          </m:sSub>
          <m:sSub>
            <m:sSubPr>
              <m:ctrlPr>
                <w:ins w:id="192" w:author="林 帅伽" w:date="2022-05-30T00:30:00Z">
                  <w:rPr>
                    <w:rFonts w:ascii="Cambria Math" w:hAnsi="Cambria Math"/>
                    <w:i/>
                  </w:rPr>
                </w:ins>
              </m:ctrlPr>
            </m:sSubPr>
            <m:e>
              <m:sSup>
                <m:sSupPr>
                  <m:ctrlPr>
                    <w:ins w:id="193" w:author="林 帅伽" w:date="2022-05-30T00:30:00Z">
                      <w:rPr>
                        <w:rFonts w:ascii="Cambria Math" w:hAnsi="Cambria Math"/>
                        <w:i/>
                      </w:rPr>
                    </w:ins>
                  </m:ctrlPr>
                </m:sSupPr>
                <m:e>
                  <m:r>
                    <w:ins w:id="194" w:author="林 帅伽" w:date="2022-05-30T00:30:00Z">
                      <w:rPr>
                        <w:rFonts w:ascii="Cambria Math" w:hAnsi="Cambria Math"/>
                      </w:rPr>
                      <m:t>V</m:t>
                    </w:ins>
                  </m:r>
                </m:e>
                <m:sup>
                  <m:r>
                    <w:ins w:id="195" w:author="林 帅伽" w:date="2022-05-30T00:30:00Z">
                      <w:rPr>
                        <w:rFonts w:ascii="Cambria Math" w:hAnsi="Cambria Math"/>
                      </w:rPr>
                      <m:t>T</m:t>
                    </w:ins>
                  </m:r>
                </m:sup>
              </m:sSup>
            </m:e>
            <m:sub>
              <m:r>
                <w:ins w:id="196" w:author="林 帅伽" w:date="2022-05-30T00:30:00Z">
                  <w:rPr>
                    <w:rFonts w:ascii="Cambria Math" w:hAnsi="Cambria Math" w:hint="eastAsia"/>
                  </w:rPr>
                  <m:t>k</m:t>
                </w:ins>
              </m:r>
            </m:sub>
          </m:sSub>
        </m:oMath>
      </m:oMathPara>
    </w:p>
    <w:p w14:paraId="1B635B73" w14:textId="77777777" w:rsidR="00FE2A27" w:rsidRDefault="00FE2A27">
      <w:pPr>
        <w:rPr>
          <w:iCs/>
        </w:rPr>
      </w:pPr>
    </w:p>
    <w:p w14:paraId="4DB819AD" w14:textId="77777777" w:rsidR="00FE2A27" w:rsidRDefault="00000000">
      <w:r>
        <w:rPr>
          <w:rFonts w:hint="eastAsia"/>
        </w:rPr>
        <w:t>三、偏好程度</w:t>
      </w:r>
    </w:p>
    <w:p w14:paraId="2ABDE5F4" w14:textId="52F2C2F2" w:rsidR="00FE2A27" w:rsidRDefault="00000000">
      <w:pPr>
        <w:ind w:firstLine="420"/>
      </w:pPr>
      <w:commentRangeStart w:id="197"/>
      <w:r>
        <w:rPr>
          <w:rFonts w:hint="eastAsia"/>
        </w:rPr>
        <w:t>在此</w:t>
      </w:r>
      <w:commentRangeEnd w:id="197"/>
      <w:r w:rsidR="00B70F80">
        <w:rPr>
          <w:rStyle w:val="a7"/>
        </w:rPr>
        <w:commentReference w:id="197"/>
      </w:r>
      <w:r>
        <w:rPr>
          <w:rFonts w:hint="eastAsia"/>
        </w:rPr>
        <w:t>我们引用</w:t>
      </w:r>
      <w:r>
        <w:rPr>
          <w:rFonts w:hint="eastAsia"/>
        </w:rPr>
        <w:t>用户对于餐厅的一个偏好程度</w:t>
      </w:r>
      <w:r w:rsidRPr="4A10789F">
        <w:rPr>
          <w:rFonts w:hint="eastAsia"/>
          <w:vertAlign w:val="superscript"/>
        </w:rPr>
        <w:t>[</w:t>
      </w:r>
      <w:r w:rsidRPr="D7AC0BBE">
        <w:rPr>
          <w:vertAlign w:val="superscript"/>
        </w:rPr>
        <w:t>7</w:t>
      </w:r>
      <w:r w:rsidRPr="85ADC40D">
        <w:rPr>
          <w:vertAlign w:val="superscript"/>
        </w:rPr>
        <w:t>]</w:t>
      </w:r>
      <w:r>
        <w:rPr>
          <w:rFonts w:hint="eastAsia"/>
        </w:rPr>
        <w:t>，</w:t>
      </w:r>
      <w:r>
        <w:rPr>
          <w:rFonts w:hint="eastAsia"/>
        </w:rPr>
        <w:t>目的就是根据用户的</w:t>
      </w:r>
      <w:r>
        <w:rPr>
          <w:rFonts w:hint="eastAsia"/>
        </w:rPr>
        <w:t>目标用户</w:t>
      </w:r>
      <w:r>
        <w:rPr>
          <w:rFonts w:hint="eastAsia"/>
        </w:rPr>
        <w:t>评分</w:t>
      </w:r>
      <w:r>
        <w:rPr>
          <w:rFonts w:hint="eastAsia"/>
        </w:rPr>
        <w:t>来学习用户对不同</w:t>
      </w:r>
      <w:r>
        <w:rPr>
          <w:rFonts w:hint="eastAsia"/>
        </w:rPr>
        <w:t>餐厅</w:t>
      </w:r>
      <w:r>
        <w:rPr>
          <w:rFonts w:hint="eastAsia"/>
        </w:rPr>
        <w:t>偏好</w:t>
      </w:r>
      <w:r>
        <w:rPr>
          <w:rFonts w:hint="eastAsia"/>
        </w:rPr>
        <w:t>，从而给出</w:t>
      </w:r>
      <w:del w:id="198" w:author="YU TING" w:date="2022-07-04T15:18:00Z">
        <w:r w:rsidDel="00B70F80">
          <w:rPr>
            <w:rFonts w:hint="eastAsia"/>
          </w:rPr>
          <w:delText>下一时刻</w:delText>
        </w:r>
      </w:del>
      <w:r>
        <w:rPr>
          <w:rFonts w:hint="eastAsia"/>
        </w:rPr>
        <w:t>用户感兴趣的</w:t>
      </w:r>
      <w:r>
        <w:rPr>
          <w:rFonts w:hint="eastAsia"/>
        </w:rPr>
        <w:t>餐厅</w:t>
      </w:r>
      <w:r>
        <w:rPr>
          <w:rFonts w:hint="eastAsia"/>
        </w:rPr>
        <w:t>分布</w:t>
      </w:r>
      <w:r w:rsidRPr="B4F37263">
        <w:rPr>
          <w:vertAlign w:val="superscript"/>
        </w:rPr>
        <w:t>[</w:t>
      </w:r>
      <w:r>
        <w:rPr>
          <w:vertAlign w:val="superscript"/>
        </w:rPr>
        <w:t>8</w:t>
      </w:r>
      <w:r w:rsidRPr="38A22030">
        <w:rPr>
          <w:vertAlign w:val="superscript"/>
        </w:rPr>
        <w:t>]</w:t>
      </w:r>
      <w:r>
        <w:rPr>
          <w:rFonts w:hint="eastAsia"/>
        </w:rPr>
        <w:t>,</w:t>
      </w:r>
      <w:del w:id="199" w:author="YU TING" w:date="2022-07-04T15:18:00Z">
        <w:r w:rsidDel="00484EE1">
          <w:rPr>
            <w:rFonts w:hint="eastAsia"/>
          </w:rPr>
          <w:delText>本文我们</w:delText>
        </w:r>
      </w:del>
      <w:r>
        <w:rPr>
          <w:rFonts w:hint="eastAsia"/>
        </w:rPr>
        <w:t>为了提高推荐</w:t>
      </w:r>
      <w:r>
        <w:rPr>
          <w:rFonts w:hint="eastAsia"/>
        </w:rPr>
        <w:t>算法的</w:t>
      </w:r>
      <w:r>
        <w:rPr>
          <w:rFonts w:hint="eastAsia"/>
        </w:rPr>
        <w:t>准确程度</w:t>
      </w:r>
      <w:r>
        <w:rPr>
          <w:rFonts w:hint="eastAsia"/>
        </w:rPr>
        <w:t>，提出</w:t>
      </w:r>
      <w:r>
        <w:rPr>
          <w:rFonts w:hint="eastAsia"/>
        </w:rPr>
        <w:t>了</w:t>
      </w:r>
      <w:r>
        <w:rPr>
          <w:rFonts w:hint="eastAsia"/>
        </w:rPr>
        <w:t>基于</w:t>
      </w:r>
      <m:oMath>
        <m:r>
          <w:ins w:id="200" w:author="林 帅伽" w:date="2022-05-30T00:34:00Z">
            <w:rPr>
              <w:rFonts w:ascii="Cambria Math" w:hAnsi="Cambria Math"/>
            </w:rPr>
            <m:t>SVD</m:t>
          </w:ins>
        </m:r>
      </m:oMath>
      <w:r>
        <w:rPr>
          <w:rFonts w:hint="eastAsia"/>
        </w:rPr>
        <w:t>与流行度的协同过滤</w:t>
      </w:r>
      <w:r>
        <w:rPr>
          <w:rFonts w:hint="eastAsia"/>
        </w:rPr>
        <w:t>推荐算法</w:t>
      </w:r>
      <w:r>
        <w:rPr>
          <w:rFonts w:hint="eastAsia"/>
        </w:rPr>
        <w:t>，衡量</w:t>
      </w:r>
      <m:oMath>
        <m:r>
          <w:ins w:id="201" w:author="林 帅伽" w:date="2022-05-30T00:46:00Z">
            <w:rPr>
              <w:rFonts w:ascii="Cambria Math" w:hAnsi="Cambria Math"/>
            </w:rPr>
            <m:t>SVD</m:t>
          </w:ins>
        </m:r>
      </m:oMath>
      <w:r>
        <w:rPr>
          <w:rFonts w:hint="eastAsia"/>
        </w:rPr>
        <w:t>与流行度的</w:t>
      </w:r>
      <w:r>
        <w:rPr>
          <w:rFonts w:hint="eastAsia"/>
        </w:rPr>
        <w:t>两者重要性</w:t>
      </w:r>
      <w:r>
        <w:rPr>
          <w:rFonts w:hint="eastAsia"/>
        </w:rPr>
        <w:t>引入</w:t>
      </w:r>
      <w:r>
        <w:rPr>
          <w:rFonts w:hint="eastAsia"/>
        </w:rPr>
        <w:t>权重因子</w:t>
      </w:r>
      <m:oMath>
        <m:r>
          <w:ins w:id="202" w:author="林 帅伽" w:date="2022-05-30T00:54:00Z">
            <w:rPr>
              <w:rFonts w:ascii="Cambria Math" w:hAnsi="Cambria Math"/>
            </w:rPr>
            <m:t>α</m:t>
          </w:ins>
        </m:r>
      </m:oMath>
      <w:r>
        <w:rPr>
          <w:rFonts w:hint="eastAsia"/>
        </w:rPr>
        <w:t>，提出新</w:t>
      </w:r>
      <w:r>
        <w:rPr>
          <w:rFonts w:hint="eastAsia"/>
        </w:rPr>
        <w:t>偏好程度算法，如下：</w:t>
      </w:r>
    </w:p>
    <w:p w14:paraId="522B8EE4" w14:textId="77777777" w:rsidR="00FE2A27" w:rsidRDefault="00000000">
      <w:pPr>
        <w:ind w:firstLine="420"/>
        <w:rPr>
          <w:i/>
        </w:rPr>
      </w:pPr>
      <m:oMathPara>
        <m:oMath>
          <m:r>
            <w:ins w:id="203" w:author="林 帅伽" w:date="2022-05-30T00:52:00Z">
              <w:rPr>
                <w:rFonts w:ascii="Cambria Math" w:hAnsi="Cambria Math"/>
              </w:rPr>
              <m:t xml:space="preserve"> </m:t>
            </w:ins>
          </m:r>
          <m:r>
            <w:ins w:id="204" w:author="林 帅伽" w:date="2022-05-30T00:53:00Z">
              <w:rPr>
                <w:rFonts w:ascii="Cambria Math" w:hAnsi="Cambria Math" w:hint="eastAsia"/>
              </w:rPr>
              <m:t>s</m:t>
            </w:ins>
          </m:r>
          <m:r>
            <w:ins w:id="205" w:author="林 帅伽" w:date="2022-05-30T00:55:00Z">
              <w:rPr>
                <w:rFonts w:ascii="Cambria Math" w:hAnsi="Cambria Math"/>
              </w:rPr>
              <m:t>=</m:t>
            </w:ins>
          </m:r>
          <m:d>
            <m:dPr>
              <m:ctrlPr>
                <w:ins w:id="206" w:author="林 帅伽" w:date="2022-05-30T00:55:00Z">
                  <w:rPr>
                    <w:rFonts w:ascii="Cambria Math" w:hAnsi="Cambria Math"/>
                    <w:i/>
                  </w:rPr>
                </w:ins>
              </m:ctrlPr>
            </m:dPr>
            <m:e>
              <m:r>
                <w:ins w:id="207" w:author="林 帅伽" w:date="2022-05-30T00:55:00Z">
                  <w:rPr>
                    <w:rFonts w:ascii="Cambria Math" w:hAnsi="Cambria Math"/>
                  </w:rPr>
                  <m:t>1-</m:t>
                </w:ins>
              </m:r>
              <m:r>
                <w:ins w:id="208" w:author="林 帅伽" w:date="2022-05-30T00:55:00Z">
                  <w:rPr>
                    <w:rFonts w:ascii="Cambria Math" w:hAnsi="Cambria Math"/>
                  </w:rPr>
                  <m:t>α</m:t>
                </w:ins>
              </m:r>
            </m:e>
          </m:d>
          <m:r>
            <w:ins w:id="209" w:author="林 帅伽" w:date="2022-05-30T00:55:00Z">
              <w:rPr>
                <w:rFonts w:ascii="Cambria Math" w:hAnsi="Cambria Math"/>
              </w:rPr>
              <m:t>×</m:t>
            </w:ins>
          </m:r>
          <m:r>
            <w:ins w:id="210" w:author="林 帅伽" w:date="2022-05-30T00:55:00Z">
              <w:rPr>
                <w:rFonts w:ascii="Cambria Math" w:hAnsi="Cambria Math"/>
              </w:rPr>
              <m:t>r</m:t>
            </w:ins>
          </m:r>
          <m:d>
            <m:dPr>
              <m:ctrlPr>
                <w:ins w:id="211" w:author="林 帅伽" w:date="2022-05-30T00:55:00Z">
                  <w:rPr>
                    <w:rFonts w:ascii="Cambria Math" w:hAnsi="Cambria Math"/>
                    <w:i/>
                  </w:rPr>
                </w:ins>
              </m:ctrlPr>
            </m:dPr>
            <m:e>
              <m:r>
                <w:ins w:id="212" w:author="林 帅伽" w:date="2022-05-30T00:55:00Z">
                  <w:rPr>
                    <w:rFonts w:ascii="Cambria Math" w:hAnsi="Cambria Math"/>
                  </w:rPr>
                  <m:t>b</m:t>
                </w:ins>
              </m:r>
            </m:e>
          </m:d>
          <m:r>
            <w:ins w:id="213" w:author="林 帅伽" w:date="2022-05-30T00:55:00Z">
              <w:rPr>
                <w:rFonts w:ascii="Cambria Math" w:hAnsi="Cambria Math"/>
              </w:rPr>
              <m:t>+</m:t>
            </w:ins>
          </m:r>
          <m:r>
            <w:ins w:id="214" w:author="林 帅伽" w:date="2022-05-30T00:56:00Z">
              <w:rPr>
                <w:rFonts w:ascii="Cambria Math" w:hAnsi="Cambria Math"/>
              </w:rPr>
              <m:t>α</m:t>
            </w:ins>
          </m:r>
          <m:r>
            <w:ins w:id="215" w:author="林 帅伽" w:date="2022-05-30T00:56:00Z">
              <w:rPr>
                <w:rFonts w:ascii="Cambria Math" w:hAnsi="Cambria Math"/>
              </w:rPr>
              <m:t>×</m:t>
            </w:ins>
          </m:r>
          <m:r>
            <w:ins w:id="216" w:author="林 帅伽" w:date="2022-05-30T00:56:00Z">
              <w:rPr>
                <w:rFonts w:ascii="Cambria Math" w:hAnsi="Cambria Math"/>
              </w:rPr>
              <m:t>similarity</m:t>
            </w:ins>
          </m:r>
          <m:d>
            <m:dPr>
              <m:begChr m:val="（"/>
              <m:endChr m:val="）"/>
              <m:ctrlPr>
                <w:ins w:id="217" w:author="林 帅伽" w:date="2022-05-30T00:56:00Z">
                  <w:rPr>
                    <w:rFonts w:ascii="Cambria Math" w:hAnsi="Cambria Math"/>
                    <w:i/>
                  </w:rPr>
                </w:ins>
              </m:ctrlPr>
            </m:dPr>
            <m:e>
              <m:r>
                <w:ins w:id="218" w:author="林 帅伽" w:date="2022-05-30T00:56:00Z">
                  <w:rPr>
                    <w:rFonts w:ascii="Cambria Math" w:hAnsi="Cambria Math"/>
                  </w:rPr>
                  <m:t>x</m:t>
                </w:ins>
              </m:r>
              <m:r>
                <w:ins w:id="219" w:author="林 帅伽" w:date="2022-05-30T00:56:00Z">
                  <w:rPr>
                    <w:rFonts w:ascii="Cambria Math" w:hAnsi="Cambria Math"/>
                  </w:rPr>
                  <m:t>,</m:t>
                </w:ins>
              </m:r>
              <m:r>
                <w:ins w:id="220" w:author="林 帅伽" w:date="2022-05-30T00:56:00Z">
                  <w:rPr>
                    <w:rFonts w:ascii="Cambria Math" w:hAnsi="Cambria Math"/>
                  </w:rPr>
                  <m:t>y</m:t>
                </w:ins>
              </m:r>
            </m:e>
          </m:d>
        </m:oMath>
      </m:oMathPara>
    </w:p>
    <w:p w14:paraId="6C15A514" w14:textId="77777777" w:rsidR="00FE2A27" w:rsidRDefault="00FE2A27">
      <w:pPr>
        <w:ind w:firstLine="420"/>
      </w:pPr>
    </w:p>
    <w:p w14:paraId="156AF1D2" w14:textId="77777777" w:rsidR="00FE2A27" w:rsidRDefault="00000000">
      <w:pPr>
        <w:ind w:firstLine="420"/>
      </w:pPr>
      <w:r>
        <w:rPr>
          <w:rFonts w:hint="eastAsia"/>
        </w:rPr>
        <w:t>通过对权重因子的测试，</w:t>
      </w:r>
      <w:r>
        <w:rPr>
          <w:rFonts w:hint="eastAsia"/>
        </w:rPr>
        <w:t>获得本推荐算法的相似邻居集，从而产生推荐列表。</w:t>
      </w:r>
    </w:p>
    <w:p w14:paraId="42CBBB03" w14:textId="77777777" w:rsidR="00FE2A27" w:rsidRDefault="00FE2A27"/>
    <w:p w14:paraId="1CD244FF" w14:textId="77777777" w:rsidR="00FE2A27" w:rsidRDefault="00000000">
      <w:r>
        <w:rPr>
          <w:rFonts w:hint="eastAsia"/>
        </w:rPr>
        <w:t>实验及评估结果：</w:t>
      </w:r>
    </w:p>
    <w:p w14:paraId="49ADBB7C" w14:textId="77777777" w:rsidR="00FE2A27" w:rsidRDefault="00000000">
      <w:pPr>
        <w:numPr>
          <w:ilvl w:val="0"/>
          <w:numId w:val="1"/>
        </w:numPr>
      </w:pPr>
      <w:r>
        <w:rPr>
          <w:rFonts w:hint="eastAsia"/>
        </w:rPr>
        <w:t>实验数据集</w:t>
      </w:r>
    </w:p>
    <w:p w14:paraId="28FE5D83" w14:textId="77777777" w:rsidR="00FE2A27" w:rsidRDefault="00000000">
      <w:r>
        <w:rPr>
          <w:rFonts w:hint="eastAsia"/>
        </w:rPr>
        <w:t>本文数据来自于</w:t>
      </w:r>
      <w:r>
        <w:rPr>
          <w:rFonts w:hint="eastAsia"/>
        </w:rPr>
        <w:t>和</w:t>
      </w:r>
      <w:r>
        <w:rPr>
          <w:rFonts w:hint="eastAsia"/>
        </w:rPr>
        <w:t>鲸社区美食数据集</w:t>
      </w:r>
      <w:r>
        <w:rPr>
          <w:rFonts w:hint="eastAsia"/>
        </w:rPr>
        <w:t>,</w:t>
      </w:r>
      <w:r>
        <w:rPr>
          <w:rFonts w:hint="eastAsia"/>
        </w:rPr>
        <w:t>共</w:t>
      </w:r>
      <w:r>
        <w:rPr>
          <w:rFonts w:hint="eastAsia"/>
        </w:rPr>
        <w:t>4</w:t>
      </w:r>
      <w:r>
        <w:rPr>
          <w:rFonts w:hint="eastAsia"/>
        </w:rPr>
        <w:t>万家餐厅，</w:t>
      </w:r>
      <w:r>
        <w:rPr>
          <w:rFonts w:hint="eastAsia"/>
        </w:rPr>
        <w:t>54</w:t>
      </w:r>
      <w:r>
        <w:rPr>
          <w:rFonts w:hint="eastAsia"/>
        </w:rPr>
        <w:t>万用户，</w:t>
      </w:r>
      <w:r>
        <w:rPr>
          <w:rFonts w:hint="eastAsia"/>
        </w:rPr>
        <w:t>440</w:t>
      </w:r>
      <w:r>
        <w:rPr>
          <w:rFonts w:hint="eastAsia"/>
        </w:rPr>
        <w:t>万条评论数据。首先对数据集进行数据</w:t>
      </w:r>
      <w:commentRangeStart w:id="221"/>
      <w:r>
        <w:rPr>
          <w:rFonts w:hint="eastAsia"/>
        </w:rPr>
        <w:t>预处理</w:t>
      </w:r>
      <w:commentRangeEnd w:id="221"/>
      <w:r w:rsidR="00D01C15">
        <w:rPr>
          <w:rStyle w:val="a7"/>
        </w:rPr>
        <w:commentReference w:id="221"/>
      </w:r>
      <w:r>
        <w:rPr>
          <w:rFonts w:hint="eastAsia"/>
        </w:rPr>
        <w:t>，最终参与实验</w:t>
      </w:r>
      <w:r>
        <w:rPr>
          <w:rFonts w:hint="eastAsia"/>
        </w:rPr>
        <w:t>一共</w:t>
      </w:r>
      <w:r>
        <w:rPr>
          <w:rFonts w:hint="eastAsia"/>
        </w:rPr>
        <w:t>4417</w:t>
      </w:r>
      <w:r>
        <w:rPr>
          <w:rFonts w:hint="eastAsia"/>
        </w:rPr>
        <w:t>家餐厅，</w:t>
      </w:r>
      <w:r>
        <w:rPr>
          <w:rFonts w:hint="eastAsia"/>
        </w:rPr>
        <w:t>3291</w:t>
      </w:r>
      <w:r>
        <w:rPr>
          <w:rFonts w:hint="eastAsia"/>
        </w:rPr>
        <w:t>用户，</w:t>
      </w:r>
      <w:r>
        <w:rPr>
          <w:rFonts w:hint="eastAsia"/>
        </w:rPr>
        <w:t>76208</w:t>
      </w:r>
      <w:r>
        <w:rPr>
          <w:rFonts w:hint="eastAsia"/>
        </w:rPr>
        <w:t>条数据。由于用户评价较为主观性，我们采用归一化处理评价数据。</w:t>
      </w:r>
    </w:p>
    <w:p w14:paraId="41563FC9" w14:textId="77777777" w:rsidR="00FE2A27" w:rsidRDefault="00000000">
      <w:commentRangeStart w:id="222"/>
      <w:r>
        <w:t>https://www.heywhale.com/mw/dataset/5e946de7e7ec38002d02d533/content</w:t>
      </w:r>
      <w:commentRangeEnd w:id="222"/>
      <w:r w:rsidR="00D01C15">
        <w:rPr>
          <w:rStyle w:val="a7"/>
        </w:rPr>
        <w:commentReference w:id="222"/>
      </w:r>
    </w:p>
    <w:p w14:paraId="24D9C9A7" w14:textId="77777777" w:rsidR="00FE2A27" w:rsidRDefault="00000000">
      <w:pPr>
        <w:numPr>
          <w:ilvl w:val="0"/>
          <w:numId w:val="1"/>
        </w:numPr>
      </w:pPr>
      <w:r>
        <w:rPr>
          <w:rFonts w:hint="eastAsia"/>
        </w:rPr>
        <w:t>评估指标</w:t>
      </w:r>
    </w:p>
    <w:p w14:paraId="5219D805" w14:textId="2D69A37F" w:rsidR="00FE2A27" w:rsidRDefault="00000000">
      <w:r>
        <w:t>随着人工智能和大数据时代的到来</w:t>
      </w:r>
      <w:r>
        <w:t>,</w:t>
      </w:r>
      <w:r>
        <w:t>推荐系统在各行各业中的应用也是越来越多</w:t>
      </w:r>
      <w:r>
        <w:t>,</w:t>
      </w:r>
      <w:r>
        <w:t>但是从目前的发展来说</w:t>
      </w:r>
      <w:r>
        <w:t>,</w:t>
      </w:r>
      <w:r>
        <w:t>如何在不同的领域中判断推荐系统性能的优劣也是个</w:t>
      </w:r>
      <w:r>
        <w:rPr>
          <w:rFonts w:hint="eastAsia"/>
        </w:rPr>
        <w:t>尤</w:t>
      </w:r>
      <w:r>
        <w:t>为重要的课题</w:t>
      </w:r>
      <w:r>
        <w:rPr>
          <w:rFonts w:hint="eastAsia"/>
          <w:vertAlign w:val="superscript"/>
        </w:rPr>
        <w:t>[</w:t>
      </w:r>
      <w:r>
        <w:rPr>
          <w:vertAlign w:val="superscript"/>
        </w:rPr>
        <w:t>9</w:t>
      </w:r>
      <w:r>
        <w:rPr>
          <w:rFonts w:hint="eastAsia"/>
          <w:vertAlign w:val="superscript"/>
        </w:rPr>
        <w:t>]</w:t>
      </w:r>
      <w:r>
        <w:rPr>
          <w:rFonts w:hint="eastAsia"/>
        </w:rPr>
        <w:t>。</w:t>
      </w:r>
      <w:r>
        <w:t>考虑到实际需求</w:t>
      </w:r>
      <w:r>
        <w:t>,</w:t>
      </w:r>
      <w:r>
        <w:t>我们应用推荐系统的目的就在于挖掘更多的用户需求</w:t>
      </w:r>
      <w:r>
        <w:t>,</w:t>
      </w:r>
      <w:r>
        <w:t>为用户推荐最感兴趣的物品</w:t>
      </w:r>
      <w:r>
        <w:t>,</w:t>
      </w:r>
      <w:r>
        <w:t>以此来促进物品的销售</w:t>
      </w:r>
      <w:r>
        <w:t>,</w:t>
      </w:r>
      <w:r>
        <w:t>一般会用一些指标来度不同用户量评估推荐系统的质量。</w:t>
      </w:r>
      <w:del w:id="223" w:author="YU TING" w:date="2022-07-04T15:20:00Z">
        <w:r w:rsidDel="00D01C15">
          <w:delText>它们主要可以分为</w:delText>
        </w:r>
        <w:r w:rsidDel="00D01C15">
          <w:rPr>
            <w:rFonts w:hint="eastAsia"/>
          </w:rPr>
          <w:delText>三方面</w:delText>
        </w:r>
        <w:r w:rsidDel="00D01C15">
          <w:delText>:</w:delText>
        </w:r>
      </w:del>
    </w:p>
    <w:p w14:paraId="4481152D" w14:textId="77777777" w:rsidR="00FE2A27" w:rsidRDefault="00000000">
      <w:pPr>
        <w:ind w:firstLine="420"/>
        <w:rPr>
          <w:i/>
        </w:rPr>
      </w:pPr>
      <w:r>
        <w:rPr>
          <w:rFonts w:hint="eastAsia"/>
        </w:rPr>
        <w:t>设</w:t>
      </w:r>
      <m:oMath>
        <m:r>
          <w:ins w:id="224" w:author="林 帅伽" w:date="2022-05-27T00:55:00Z">
            <w:rPr>
              <w:rFonts w:ascii="Cambria Math" w:hAnsi="Cambria Math" w:hint="eastAsia"/>
            </w:rPr>
            <m:t>n</m:t>
          </w:ins>
        </m:r>
        <m:r>
          <w:ins w:id="225" w:author="林 帅伽" w:date="2022-05-27T00:56:00Z">
            <w:rPr>
              <w:rFonts w:ascii="Cambria Math" w:hAnsi="Cambria Math"/>
            </w:rPr>
            <m:t>(</m:t>
          </w:ins>
        </m:r>
        <m:r>
          <w:ins w:id="226" w:author="林 帅伽" w:date="2022-05-27T00:56:00Z">
            <w:rPr>
              <w:rFonts w:ascii="Cambria Math" w:hAnsi="Cambria Math"/>
            </w:rPr>
            <m:t>B</m:t>
          </w:ins>
        </m:r>
        <m:r>
          <w:ins w:id="227" w:author="林 帅伽" w:date="2022-05-27T00:56:00Z">
            <w:rPr>
              <w:rFonts w:ascii="Cambria Math" w:hAnsi="Cambria Math"/>
            </w:rPr>
            <m:t>)</m:t>
          </w:ins>
        </m:r>
      </m:oMath>
      <w:r>
        <w:rPr>
          <w:rFonts w:hint="eastAsia"/>
        </w:rPr>
        <w:t>为符合用户</w:t>
      </w:r>
      <w:r>
        <w:rPr>
          <w:rFonts w:hint="eastAsia"/>
        </w:rPr>
        <w:t>B</w:t>
      </w:r>
      <w:r>
        <w:rPr>
          <w:rFonts w:hint="eastAsia"/>
        </w:rPr>
        <w:t>喜爱的推荐餐厅</w:t>
      </w:r>
      <w:r>
        <w:rPr>
          <w:rFonts w:hint="eastAsia"/>
        </w:rPr>
        <w:t>,</w:t>
      </w:r>
      <w:r>
        <w:rPr>
          <w:rFonts w:ascii="Cambria Math" w:hAnsi="Cambria Math" w:hint="eastAsia"/>
          <w:i/>
        </w:rPr>
        <w:t xml:space="preserve"> </w:t>
      </w:r>
      <m:oMath>
        <m:r>
          <w:ins w:id="228" w:author="林 帅伽" w:date="2022-05-27T00:57:00Z">
            <w:rPr>
              <w:rFonts w:ascii="Cambria Math" w:hAnsi="Cambria Math"/>
            </w:rPr>
            <m:t>m</m:t>
          </w:ins>
        </m:r>
        <m:r>
          <w:ins w:id="229" w:author="林 帅伽" w:date="2022-05-27T00:56:00Z">
            <w:rPr>
              <w:rFonts w:ascii="Cambria Math" w:hAnsi="Cambria Math"/>
            </w:rPr>
            <m:t>(</m:t>
          </w:ins>
        </m:r>
        <m:r>
          <w:ins w:id="230" w:author="林 帅伽" w:date="2022-05-27T00:56:00Z">
            <w:rPr>
              <w:rFonts w:ascii="Cambria Math" w:hAnsi="Cambria Math"/>
            </w:rPr>
            <m:t>B</m:t>
          </w:ins>
        </m:r>
        <m:r>
          <w:ins w:id="231" w:author="林 帅伽" w:date="2022-05-27T00:56:00Z">
            <w:rPr>
              <w:rFonts w:ascii="Cambria Math" w:hAnsi="Cambria Math"/>
            </w:rPr>
            <m:t>)</m:t>
          </w:ins>
        </m:r>
      </m:oMath>
      <w:r>
        <w:rPr>
          <w:rFonts w:hint="eastAsia"/>
        </w:rPr>
        <w:t>为用户</w:t>
      </w:r>
      <w:r>
        <w:rPr>
          <w:rFonts w:hint="eastAsia"/>
        </w:rPr>
        <w:t>B</w:t>
      </w:r>
      <w:r>
        <w:rPr>
          <w:rFonts w:hint="eastAsia"/>
        </w:rPr>
        <w:t>总</w:t>
      </w:r>
      <w:r>
        <w:rPr>
          <w:rFonts w:hint="eastAsia"/>
        </w:rPr>
        <w:t>喜爱的</w:t>
      </w:r>
      <w:r>
        <w:rPr>
          <w:rFonts w:hint="eastAsia"/>
        </w:rPr>
        <w:t>推荐餐厅</w:t>
      </w:r>
      <w:r>
        <w:rPr>
          <w:rFonts w:hint="eastAsia"/>
        </w:rPr>
        <w:t>，</w:t>
      </w:r>
      <m:oMath>
        <m:r>
          <w:ins w:id="232" w:author="林 帅伽" w:date="2022-05-27T00:59:00Z">
            <w:rPr>
              <w:rFonts w:ascii="Cambria Math" w:hAnsi="Cambria Math"/>
            </w:rPr>
            <m:t>s</m:t>
          </w:ins>
        </m:r>
        <m:r>
          <w:ins w:id="233" w:author="林 帅伽" w:date="2022-05-27T00:59:00Z">
            <w:rPr>
              <w:rFonts w:ascii="Cambria Math" w:hAnsi="Cambria Math"/>
            </w:rPr>
            <m:t>(</m:t>
          </w:ins>
        </m:r>
        <m:r>
          <w:ins w:id="234" w:author="林 帅伽" w:date="2022-05-27T00:59:00Z">
            <w:rPr>
              <w:rFonts w:ascii="Cambria Math" w:hAnsi="Cambria Math"/>
            </w:rPr>
            <m:t>B</m:t>
          </w:ins>
        </m:r>
        <m:r>
          <w:ins w:id="235" w:author="林 帅伽" w:date="2022-05-27T00:59:00Z">
            <w:rPr>
              <w:rFonts w:ascii="Cambria Math" w:hAnsi="Cambria Math"/>
            </w:rPr>
            <m:t>)</m:t>
          </w:ins>
        </m:r>
      </m:oMath>
      <w:r>
        <w:rPr>
          <w:rFonts w:hint="eastAsia"/>
        </w:rPr>
        <w:t>为用户</w:t>
      </w:r>
      <w:r>
        <w:rPr>
          <w:rFonts w:hint="eastAsia"/>
        </w:rPr>
        <w:t>B</w:t>
      </w:r>
      <w:r>
        <w:rPr>
          <w:rFonts w:hint="eastAsia"/>
        </w:rPr>
        <w:t>总推荐餐厅</w:t>
      </w:r>
      <w:r w:rsidRPr="23EFEAA8">
        <w:rPr>
          <w:vertAlign w:val="superscript"/>
        </w:rPr>
        <w:t>[</w:t>
      </w:r>
      <w:r w:rsidRPr="5775721C">
        <w:rPr>
          <w:vertAlign w:val="superscript"/>
        </w:rPr>
        <w:t>8</w:t>
      </w:r>
      <w:r w:rsidRPr="59CCCDD6">
        <w:rPr>
          <w:vertAlign w:val="superscript"/>
        </w:rPr>
        <w:t>]</w:t>
      </w:r>
      <w:r>
        <w:rPr>
          <w:rFonts w:hint="eastAsia"/>
        </w:rPr>
        <w:t>。</w:t>
      </w:r>
    </w:p>
    <w:p w14:paraId="271645A0" w14:textId="77777777" w:rsidR="00FE2A27" w:rsidRDefault="00000000">
      <w:pPr>
        <w:ind w:firstLine="420"/>
      </w:pPr>
      <w:r>
        <w:rPr>
          <w:rFonts w:hint="eastAsia"/>
        </w:rPr>
        <w:t>第一方面：算</w:t>
      </w:r>
      <w:commentRangeStart w:id="236"/>
      <w:r>
        <w:rPr>
          <w:rFonts w:hint="eastAsia"/>
        </w:rPr>
        <w:t>法的精确率</w:t>
      </w:r>
      <w:commentRangeEnd w:id="236"/>
      <w:r w:rsidR="00D01C15">
        <w:rPr>
          <w:rStyle w:val="a7"/>
        </w:rPr>
        <w:commentReference w:id="236"/>
      </w:r>
      <w:r>
        <w:rPr>
          <w:rFonts w:hint="eastAsia"/>
        </w:rPr>
        <w:t>，代表</w:t>
      </w:r>
      <w:r>
        <w:rPr>
          <w:rFonts w:hint="eastAsia"/>
        </w:rPr>
        <w:t>符合用户</w:t>
      </w:r>
      <w:r>
        <w:rPr>
          <w:rFonts w:hint="eastAsia"/>
        </w:rPr>
        <w:t>B</w:t>
      </w:r>
      <w:r>
        <w:rPr>
          <w:rFonts w:hint="eastAsia"/>
        </w:rPr>
        <w:t>喜爱的推荐餐厅在用户</w:t>
      </w:r>
      <w:r>
        <w:rPr>
          <w:rFonts w:hint="eastAsia"/>
        </w:rPr>
        <w:t>B</w:t>
      </w:r>
      <w:r>
        <w:rPr>
          <w:rFonts w:hint="eastAsia"/>
        </w:rPr>
        <w:t>总推荐餐厅的比例，定义如下：</w:t>
      </w:r>
    </w:p>
    <w:p w14:paraId="1C79E2A5" w14:textId="77777777" w:rsidR="00FE2A27" w:rsidRDefault="00000000">
      <w:pPr>
        <w:rPr>
          <w:i/>
        </w:rPr>
      </w:pPr>
      <m:oMathPara>
        <m:oMath>
          <m:r>
            <w:ins w:id="237" w:author="林 帅伽" w:date="2022-05-27T01:04:00Z">
              <w:rPr>
                <w:rFonts w:ascii="Cambria Math" w:hAnsi="Cambria Math"/>
              </w:rPr>
              <m:t>p</m:t>
            </w:ins>
          </m:r>
          <m:r>
            <w:ins w:id="238" w:author="林 帅伽" w:date="2022-05-27T01:05:00Z">
              <w:rPr>
                <w:rFonts w:ascii="Cambria Math" w:hAnsi="Cambria Math"/>
              </w:rPr>
              <m:t>=</m:t>
            </w:ins>
          </m:r>
          <m:f>
            <m:fPr>
              <m:ctrlPr>
                <w:ins w:id="239" w:author="林 帅伽" w:date="2022-05-27T01:05:00Z">
                  <w:rPr>
                    <w:rFonts w:ascii="Cambria Math" w:hAnsi="Cambria Math"/>
                    <w:i/>
                  </w:rPr>
                </w:ins>
              </m:ctrlPr>
            </m:fPr>
            <m:num>
              <m:r>
                <w:ins w:id="240" w:author="林 帅伽" w:date="2022-05-27T01:05:00Z">
                  <w:rPr>
                    <w:rFonts w:ascii="Cambria Math" w:hAnsi="Cambria Math"/>
                  </w:rPr>
                  <m:t>n</m:t>
                </w:ins>
              </m:r>
              <m:r>
                <w:ins w:id="241" w:author="林 帅伽" w:date="2022-05-27T01:05:00Z">
                  <w:rPr>
                    <w:rFonts w:ascii="Cambria Math" w:hAnsi="Cambria Math"/>
                  </w:rPr>
                  <m:t>(</m:t>
                </w:ins>
              </m:r>
              <m:r>
                <w:ins w:id="242" w:author="林 帅伽" w:date="2022-05-27T01:05:00Z">
                  <w:rPr>
                    <w:rFonts w:ascii="Cambria Math" w:hAnsi="Cambria Math"/>
                  </w:rPr>
                  <m:t>B</m:t>
                </w:ins>
              </m:r>
              <m:r>
                <w:ins w:id="243" w:author="林 帅伽" w:date="2022-05-27T01:05:00Z">
                  <w:rPr>
                    <w:rFonts w:ascii="Cambria Math" w:hAnsi="Cambria Math"/>
                  </w:rPr>
                  <m:t>)</m:t>
                </w:ins>
              </m:r>
            </m:num>
            <m:den>
              <m:r>
                <w:ins w:id="244" w:author="林 帅伽" w:date="2022-05-27T01:05:00Z">
                  <w:rPr>
                    <w:rFonts w:ascii="Cambria Math" w:hAnsi="Cambria Math"/>
                  </w:rPr>
                  <m:t>s</m:t>
                </w:ins>
              </m:r>
              <m:r>
                <w:ins w:id="245" w:author="林 帅伽" w:date="2022-05-27T01:05:00Z">
                  <w:rPr>
                    <w:rFonts w:ascii="Cambria Math" w:hAnsi="Cambria Math"/>
                  </w:rPr>
                  <m:t>(</m:t>
                </w:ins>
              </m:r>
              <m:r>
                <w:ins w:id="246" w:author="林 帅伽" w:date="2022-05-27T01:05:00Z">
                  <w:rPr>
                    <w:rFonts w:ascii="Cambria Math" w:hAnsi="Cambria Math"/>
                  </w:rPr>
                  <m:t>B</m:t>
                </w:ins>
              </m:r>
              <m:r>
                <w:ins w:id="247" w:author="林 帅伽" w:date="2022-05-27T01:05:00Z">
                  <w:rPr>
                    <w:rFonts w:ascii="Cambria Math" w:hAnsi="Cambria Math"/>
                  </w:rPr>
                  <m:t>)</m:t>
                </w:ins>
              </m:r>
            </m:den>
          </m:f>
        </m:oMath>
      </m:oMathPara>
    </w:p>
    <w:p w14:paraId="0AF88D6A" w14:textId="77777777" w:rsidR="00FE2A27" w:rsidRDefault="00000000">
      <w:pPr>
        <w:ind w:firstLine="420"/>
      </w:pPr>
      <w:r>
        <w:rPr>
          <w:rFonts w:hint="eastAsia"/>
        </w:rPr>
        <w:t>第二方面：算法的召回率</w:t>
      </w:r>
      <w:r>
        <w:rPr>
          <w:rFonts w:hint="eastAsia"/>
        </w:rPr>
        <w:t>，</w:t>
      </w:r>
      <w:r>
        <w:rPr>
          <w:rFonts w:hint="eastAsia"/>
        </w:rPr>
        <w:t>代表</w:t>
      </w:r>
      <w:r>
        <w:rPr>
          <w:rFonts w:hint="eastAsia"/>
        </w:rPr>
        <w:t>符合用户</w:t>
      </w:r>
      <w:r>
        <w:rPr>
          <w:rFonts w:hint="eastAsia"/>
        </w:rPr>
        <w:t>B</w:t>
      </w:r>
      <w:r>
        <w:rPr>
          <w:rFonts w:hint="eastAsia"/>
        </w:rPr>
        <w:t>喜爱的推荐餐厅与</w:t>
      </w:r>
      <w:r>
        <w:rPr>
          <w:rFonts w:hint="eastAsia"/>
        </w:rPr>
        <w:t>用户</w:t>
      </w:r>
      <w:r>
        <w:rPr>
          <w:rFonts w:hint="eastAsia"/>
        </w:rPr>
        <w:t>B</w:t>
      </w:r>
      <w:r>
        <w:rPr>
          <w:rFonts w:hint="eastAsia"/>
        </w:rPr>
        <w:t>总喜爱的推荐餐厅</w:t>
      </w:r>
      <w:r>
        <w:rPr>
          <w:rFonts w:hint="eastAsia"/>
        </w:rPr>
        <w:t>的比例</w:t>
      </w:r>
      <w:r>
        <w:rPr>
          <w:rFonts w:hint="eastAsia"/>
        </w:rPr>
        <w:t>，定于如下：</w:t>
      </w:r>
    </w:p>
    <w:p w14:paraId="7C55DB32" w14:textId="77777777" w:rsidR="00FE2A27" w:rsidRDefault="00000000">
      <m:oMathPara>
        <m:oMath>
          <m:r>
            <w:ins w:id="248" w:author="林 帅伽" w:date="2022-05-27T00:54:00Z">
              <w:rPr>
                <w:rFonts w:ascii="Cambria Math" w:hAnsi="Cambria Math"/>
              </w:rPr>
              <w:lastRenderedPageBreak/>
              <m:t>r</m:t>
            </w:ins>
          </m:r>
          <m:r>
            <w:ins w:id="249" w:author="林 帅伽" w:date="2022-05-27T00:54:00Z">
              <w:rPr>
                <w:rFonts w:ascii="Cambria Math" w:hAnsi="Cambria Math"/>
              </w:rPr>
              <m:t>=</m:t>
            </w:ins>
          </m:r>
          <m:f>
            <m:fPr>
              <m:ctrlPr>
                <w:ins w:id="250" w:author="林 帅伽" w:date="2022-05-27T01:02:00Z">
                  <w:rPr>
                    <w:rFonts w:ascii="Cambria Math" w:hAnsi="Cambria Math"/>
                    <w:i/>
                  </w:rPr>
                </w:ins>
              </m:ctrlPr>
            </m:fPr>
            <m:num>
              <m:r>
                <w:ins w:id="251" w:author="林 帅伽" w:date="2022-05-27T01:03:00Z">
                  <w:rPr>
                    <w:rFonts w:ascii="Cambria Math" w:hAnsi="Cambria Math"/>
                  </w:rPr>
                  <m:t>n</m:t>
                </w:ins>
              </m:r>
              <m:r>
                <w:ins w:id="252" w:author="林 帅伽" w:date="2022-05-27T01:03:00Z">
                  <w:rPr>
                    <w:rFonts w:ascii="Cambria Math" w:hAnsi="Cambria Math"/>
                  </w:rPr>
                  <m:t>(</m:t>
                </w:ins>
              </m:r>
              <m:r>
                <w:ins w:id="253" w:author="林 帅伽" w:date="2022-05-27T01:03:00Z">
                  <w:rPr>
                    <w:rFonts w:ascii="Cambria Math" w:hAnsi="Cambria Math"/>
                  </w:rPr>
                  <m:t>B</m:t>
                </w:ins>
              </m:r>
              <m:r>
                <w:ins w:id="254" w:author="林 帅伽" w:date="2022-05-27T01:03:00Z">
                  <w:rPr>
                    <w:rFonts w:ascii="Cambria Math" w:hAnsi="Cambria Math"/>
                  </w:rPr>
                  <m:t>)</m:t>
                </w:ins>
              </m:r>
            </m:num>
            <m:den>
              <m:r>
                <w:ins w:id="255" w:author="林 帅伽" w:date="2022-05-27T01:03:00Z">
                  <w:rPr>
                    <w:rFonts w:ascii="Cambria Math" w:hAnsi="Cambria Math"/>
                  </w:rPr>
                  <m:t>m</m:t>
                </w:ins>
              </m:r>
              <m:r>
                <w:ins w:id="256" w:author="林 帅伽" w:date="2022-05-27T01:03:00Z">
                  <w:rPr>
                    <w:rFonts w:ascii="Cambria Math" w:hAnsi="Cambria Math"/>
                  </w:rPr>
                  <m:t>(</m:t>
                </w:ins>
              </m:r>
              <m:r>
                <w:ins w:id="257" w:author="林 帅伽" w:date="2022-05-27T01:03:00Z">
                  <w:rPr>
                    <w:rFonts w:ascii="Cambria Math" w:hAnsi="Cambria Math"/>
                  </w:rPr>
                  <m:t>B</m:t>
                </w:ins>
              </m:r>
              <m:r>
                <w:ins w:id="258" w:author="林 帅伽" w:date="2022-05-27T01:03:00Z">
                  <w:rPr>
                    <w:rFonts w:ascii="Cambria Math" w:hAnsi="Cambria Math"/>
                  </w:rPr>
                  <m:t>)</m:t>
                </w:ins>
              </m:r>
            </m:den>
          </m:f>
        </m:oMath>
      </m:oMathPara>
    </w:p>
    <w:p w14:paraId="04C6F624" w14:textId="77777777" w:rsidR="00FE2A27" w:rsidRDefault="00000000">
      <w:pPr>
        <w:ind w:firstLine="420"/>
      </w:pPr>
      <w:r>
        <w:rPr>
          <w:rFonts w:hint="eastAsia"/>
        </w:rPr>
        <w:t>第三方面：算法的</w:t>
      </w:r>
      <m:oMath>
        <m:r>
          <w:rPr>
            <w:rFonts w:ascii="Cambria Math" w:hAnsi="Cambria Math"/>
          </w:rPr>
          <m:t xml:space="preserve"> F1</m:t>
        </m:r>
      </m:oMath>
      <w:r>
        <w:rPr>
          <w:rFonts w:hint="eastAsia"/>
        </w:rPr>
        <w:t>，</w:t>
      </w:r>
      <w:r>
        <w:rPr>
          <w:rFonts w:hint="eastAsia"/>
        </w:rPr>
        <w:t>代表精确率和召回</w:t>
      </w:r>
      <w:r>
        <w:rPr>
          <w:rFonts w:hint="eastAsia"/>
        </w:rPr>
        <w:t>率</w:t>
      </w:r>
      <w:r>
        <w:rPr>
          <w:rFonts w:hint="eastAsia"/>
        </w:rPr>
        <w:t>的一个综合考量</w:t>
      </w:r>
      <w:r>
        <w:rPr>
          <w:rFonts w:hint="eastAsia"/>
        </w:rPr>
        <w:t>，定义如下：</w:t>
      </w:r>
    </w:p>
    <w:p w14:paraId="5FDD88FC" w14:textId="77777777" w:rsidR="00FE2A27" w:rsidRDefault="00000000">
      <w:pPr>
        <w:jc w:val="center"/>
      </w:pPr>
      <m:oMathPara>
        <m:oMath>
          <m:r>
            <w:ins w:id="259" w:author="林 帅伽" w:date="2022-05-27T01:06:00Z">
              <w:rPr>
                <w:rFonts w:ascii="Cambria Math" w:hAnsi="Cambria Math"/>
              </w:rPr>
              <m:t>F</m:t>
            </w:ins>
          </m:r>
          <m:r>
            <w:ins w:id="260" w:author="林 帅伽" w:date="2022-05-27T01:06:00Z">
              <w:rPr>
                <w:rFonts w:ascii="Cambria Math" w:hAnsi="Cambria Math"/>
              </w:rPr>
              <m:t>1</m:t>
            </w:ins>
          </m:r>
          <m:r>
            <w:del w:id="261" w:author="林 帅伽" w:date="2022-05-27T01:06:00Z">
              <w:rPr>
                <w:rFonts w:ascii="Cambria Math" w:hAnsi="Cambria Math"/>
              </w:rPr>
              <m:t>F1</m:t>
            </w:del>
          </m:r>
          <m:r>
            <w:rPr>
              <w:rFonts w:ascii="Cambria Math" w:hAnsi="Cambria Math"/>
            </w:rPr>
            <m:t>=</m:t>
          </m:r>
          <m:f>
            <m:fPr>
              <m:ctrlPr>
                <w:del w:id="262" w:author="林 帅伽" w:date="2022-05-27T01:05:00Z">
                  <w:rPr>
                    <w:rFonts w:ascii="Cambria Math" w:hAnsi="Cambria Math"/>
                    <w:i/>
                  </w:rPr>
                </w:del>
              </m:ctrlPr>
            </m:fPr>
            <m:num>
              <m:r>
                <w:del w:id="263" w:author="林 帅伽" w:date="2022-05-27T01:05:00Z">
                  <w:rPr>
                    <w:rFonts w:ascii="Cambria Math" w:hAnsi="Cambria Math"/>
                  </w:rPr>
                  <m:t>2*</m:t>
                </w:del>
              </m:r>
              <m:r>
                <w:del w:id="264" w:author="林 帅伽" w:date="2022-05-27T01:05:00Z">
                  <w:rPr>
                    <w:rFonts w:ascii="Cambria Math" w:hAnsi="Cambria Math" w:hint="eastAsia"/>
                  </w:rPr>
                  <m:t>精确率</m:t>
                </w:del>
              </m:r>
              <m:r>
                <w:del w:id="265" w:author="林 帅伽" w:date="2022-05-27T01:05:00Z">
                  <w:rPr>
                    <w:rFonts w:ascii="Cambria Math" w:hAnsi="Cambria Math"/>
                  </w:rPr>
                  <m:t>+</m:t>
                </w:del>
              </m:r>
              <m:r>
                <w:del w:id="266" w:author="林 帅伽" w:date="2022-05-27T01:05:00Z">
                  <w:rPr>
                    <w:rFonts w:ascii="Cambria Math" w:hAnsi="Cambria Math" w:hint="eastAsia"/>
                  </w:rPr>
                  <m:t>召回率</m:t>
                </w:del>
              </m:r>
            </m:num>
            <m:den>
              <m:r>
                <w:del w:id="267" w:author="林 帅伽" w:date="2022-05-27T01:05:00Z">
                  <w:rPr>
                    <w:rFonts w:ascii="Cambria Math" w:hAnsi="Cambria Math" w:hint="eastAsia"/>
                  </w:rPr>
                  <m:t>精确率</m:t>
                </w:del>
              </m:r>
              <m:r>
                <w:del w:id="268" w:author="林 帅伽" w:date="2022-05-27T01:05:00Z">
                  <w:rPr>
                    <w:rFonts w:ascii="Cambria Math" w:hAnsi="Cambria Math"/>
                  </w:rPr>
                  <m:t>+</m:t>
                </w:del>
              </m:r>
              <m:r>
                <w:del w:id="269" w:author="林 帅伽" w:date="2022-05-27T01:05:00Z">
                  <w:rPr>
                    <w:rFonts w:ascii="Cambria Math" w:hAnsi="Cambria Math" w:hint="eastAsia"/>
                  </w:rPr>
                  <m:t>召回率</m:t>
                </w:del>
              </m:r>
            </m:den>
          </m:f>
          <m:r>
            <w:ins w:id="270" w:author="林 帅伽" w:date="2022-05-27T01:05:00Z">
              <w:rPr>
                <w:rFonts w:ascii="Cambria Math" w:hAnsi="Cambria Math"/>
              </w:rPr>
              <m:t xml:space="preserve"> </m:t>
            </w:ins>
          </m:r>
          <m:f>
            <m:fPr>
              <m:ctrlPr>
                <w:ins w:id="271" w:author="林 帅伽" w:date="2022-05-27T01:05:00Z">
                  <w:rPr>
                    <w:rFonts w:ascii="Cambria Math" w:hAnsi="Cambria Math"/>
                    <w:i/>
                  </w:rPr>
                </w:ins>
              </m:ctrlPr>
            </m:fPr>
            <m:num>
              <m:r>
                <w:ins w:id="272" w:author="林 帅伽" w:date="2022-05-27T01:06:00Z">
                  <w:rPr>
                    <w:rFonts w:ascii="Cambria Math" w:hAnsi="Cambria Math"/>
                  </w:rPr>
                  <m:t>2</m:t>
                </w:ins>
              </m:r>
              <m:r>
                <w:ins w:id="273" w:author="林 帅伽" w:date="2022-05-27T01:06:00Z">
                  <w:rPr>
                    <w:rFonts w:ascii="Cambria Math" w:hAnsi="Cambria Math"/>
                  </w:rPr>
                  <m:t>pr</m:t>
                </w:ins>
              </m:r>
            </m:num>
            <m:den>
              <m:r>
                <w:ins w:id="274" w:author="林 帅伽" w:date="2022-05-27T01:06:00Z">
                  <w:rPr>
                    <w:rFonts w:ascii="Cambria Math" w:hAnsi="Cambria Math"/>
                  </w:rPr>
                  <m:t>p</m:t>
                </w:ins>
              </m:r>
              <m:r>
                <w:ins w:id="275" w:author="林 帅伽" w:date="2022-05-27T01:06:00Z">
                  <w:rPr>
                    <w:rFonts w:ascii="Cambria Math" w:hAnsi="Cambria Math"/>
                  </w:rPr>
                  <m:t>+</m:t>
                </w:ins>
              </m:r>
              <m:r>
                <w:ins w:id="276" w:author="林 帅伽" w:date="2022-05-27T01:06:00Z">
                  <w:rPr>
                    <w:rFonts w:ascii="Cambria Math" w:hAnsi="Cambria Math"/>
                  </w:rPr>
                  <m:t>r</m:t>
                </w:ins>
              </m:r>
            </m:den>
          </m:f>
        </m:oMath>
      </m:oMathPara>
    </w:p>
    <w:p w14:paraId="50DD1771" w14:textId="77777777" w:rsidR="00FE2A27" w:rsidRDefault="00000000">
      <w:r>
        <w:rPr>
          <w:rFonts w:hint="eastAsia"/>
        </w:rPr>
        <w:t>上述三种指标表示推荐系统的准确度。</w:t>
      </w:r>
    </w:p>
    <w:p w14:paraId="4CD93978" w14:textId="77777777" w:rsidR="00FE2A27" w:rsidRDefault="00000000">
      <w:pPr>
        <w:numPr>
          <w:ilvl w:val="0"/>
          <w:numId w:val="1"/>
        </w:numPr>
      </w:pPr>
      <w:r>
        <w:rPr>
          <w:rFonts w:hint="eastAsia"/>
        </w:rPr>
        <w:t>参数确定</w:t>
      </w:r>
    </w:p>
    <w:p w14:paraId="447E8E41" w14:textId="77777777" w:rsidR="00FE2A27" w:rsidRDefault="00000000">
      <w:r>
        <w:rPr>
          <w:rFonts w:hint="eastAsia"/>
        </w:rPr>
        <w:t>在实验开始前，将数据集分为训练集和测试集，通过误差计算，发现不同参数对应的误差值都不同。这些参数包括邻居个数，训练，测试集的划分比例。为测试其灵敏性，分别对训练集、测试集进行数据测试。</w:t>
      </w:r>
    </w:p>
    <w:p w14:paraId="46242F66" w14:textId="77777777" w:rsidR="00FE2A27" w:rsidRDefault="00000000">
      <w:commentRangeStart w:id="277"/>
      <w:r>
        <w:rPr>
          <w:noProof/>
        </w:rPr>
        <w:drawing>
          <wp:inline distT="0" distB="0" distL="0" distR="0" wp14:anchorId="478F43F9" wp14:editId="5E2F8F15">
            <wp:extent cx="4700270" cy="2731135"/>
            <wp:effectExtent l="0" t="0" r="5080" b="0"/>
            <wp:docPr id="1028"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10" cstate="print"/>
                    <a:srcRect/>
                    <a:stretch/>
                  </pic:blipFill>
                  <pic:spPr>
                    <a:xfrm>
                      <a:off x="0" y="0"/>
                      <a:ext cx="4700270" cy="2731135"/>
                    </a:xfrm>
                    <a:prstGeom prst="rect">
                      <a:avLst/>
                    </a:prstGeom>
                  </pic:spPr>
                </pic:pic>
              </a:graphicData>
            </a:graphic>
          </wp:inline>
        </w:drawing>
      </w:r>
      <w:commentRangeEnd w:id="277"/>
      <w:r w:rsidR="00D01C15">
        <w:rPr>
          <w:rStyle w:val="a7"/>
        </w:rPr>
        <w:commentReference w:id="277"/>
      </w:r>
    </w:p>
    <w:p w14:paraId="753B4972" w14:textId="77777777" w:rsidR="00FE2A27" w:rsidRDefault="00000000" w:rsidP="00D01C15">
      <w:pPr>
        <w:jc w:val="center"/>
        <w:pPrChange w:id="278" w:author="YU TING" w:date="2022-07-04T15:20:00Z">
          <w:pPr/>
        </w:pPrChange>
      </w:pPr>
      <w:r>
        <w:rPr>
          <w:rFonts w:hint="eastAsia"/>
        </w:rPr>
        <w:t>图</w:t>
      </w:r>
      <w:r>
        <w:rPr>
          <w:rFonts w:hint="eastAsia"/>
        </w:rPr>
        <w:t>1</w:t>
      </w:r>
      <w:r>
        <w:rPr>
          <w:rFonts w:hint="eastAsia"/>
        </w:rPr>
        <w:tab/>
      </w:r>
      <w:r>
        <w:rPr>
          <w:rFonts w:hint="eastAsia"/>
        </w:rPr>
        <w:t>基于</w:t>
      </w:r>
      <w:r>
        <w:rPr>
          <w:rFonts w:hint="eastAsia"/>
        </w:rPr>
        <w:t>用户</w:t>
      </w:r>
      <w:r>
        <w:rPr>
          <w:rFonts w:hint="eastAsia"/>
        </w:rPr>
        <w:t>推荐</w:t>
      </w:r>
      <w:r>
        <w:rPr>
          <w:rFonts w:hint="eastAsia"/>
        </w:rPr>
        <w:t>算法</w:t>
      </w:r>
    </w:p>
    <w:p w14:paraId="7E7DA21B" w14:textId="77777777" w:rsidR="00FE2A27" w:rsidRDefault="00000000">
      <w:r>
        <w:rPr>
          <w:rFonts w:hint="eastAsia"/>
        </w:rPr>
        <w:t>在测试基于用户的推荐算法中，我们对不同推荐个数以及邻居个数进行研究，结果如上图所示。根据图表中数据显示，邻居个数的增加，基于用户的推荐相似度总体趋势呈下降状态。并通过对数值反复的模拟计算，前期</w:t>
      </w:r>
      <w:proofErr w:type="spellStart"/>
      <w:r>
        <w:rPr>
          <w:rFonts w:hint="eastAsia"/>
        </w:rPr>
        <w:t>topk</w:t>
      </w:r>
      <w:proofErr w:type="spellEnd"/>
      <w:r>
        <w:t>=5</w:t>
      </w:r>
      <w:r>
        <w:rPr>
          <w:rFonts w:hint="eastAsia"/>
        </w:rPr>
        <w:t>的曲线趋势值要处于相对于中间趋势，但后期随着邻居个数的增加，取</w:t>
      </w:r>
      <w:proofErr w:type="spellStart"/>
      <w:r>
        <w:rPr>
          <w:rFonts w:hint="eastAsia"/>
        </w:rPr>
        <w:t>topk</w:t>
      </w:r>
      <w:proofErr w:type="spellEnd"/>
      <w:r>
        <w:t>=5</w:t>
      </w:r>
      <w:r>
        <w:rPr>
          <w:rFonts w:hint="eastAsia"/>
        </w:rPr>
        <w:t>的效果要好于其他。</w:t>
      </w:r>
    </w:p>
    <w:p w14:paraId="34C0E437" w14:textId="77777777" w:rsidR="00FE2A27" w:rsidRDefault="00FE2A27"/>
    <w:p w14:paraId="66FFD5F0" w14:textId="77777777" w:rsidR="00FE2A27" w:rsidRDefault="00000000">
      <w:r>
        <w:rPr>
          <w:noProof/>
        </w:rPr>
        <w:drawing>
          <wp:inline distT="0" distB="0" distL="0" distR="0" wp14:anchorId="6190FA7C" wp14:editId="11E6496E">
            <wp:extent cx="4361815" cy="2621915"/>
            <wp:effectExtent l="0" t="0" r="635" b="6985"/>
            <wp:docPr id="1031"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6"/>
                    <pic:cNvPicPr/>
                  </pic:nvPicPr>
                  <pic:blipFill>
                    <a:blip r:embed="rId11" cstate="print"/>
                    <a:srcRect/>
                    <a:stretch/>
                  </pic:blipFill>
                  <pic:spPr>
                    <a:xfrm>
                      <a:off x="0" y="0"/>
                      <a:ext cx="4361815" cy="2621915"/>
                    </a:xfrm>
                    <a:prstGeom prst="rect">
                      <a:avLst/>
                    </a:prstGeom>
                  </pic:spPr>
                </pic:pic>
              </a:graphicData>
            </a:graphic>
          </wp:inline>
        </w:drawing>
      </w:r>
    </w:p>
    <w:p w14:paraId="7FBF4EB8" w14:textId="77777777" w:rsidR="00FE2A27" w:rsidRDefault="00000000">
      <w:r>
        <w:rPr>
          <w:rFonts w:hint="eastAsia"/>
        </w:rPr>
        <w:lastRenderedPageBreak/>
        <w:t>为了测试基于餐厅的推荐算法对推荐程度的影响，改变</w:t>
      </w:r>
      <w:proofErr w:type="spellStart"/>
      <w:r>
        <w:rPr>
          <w:rFonts w:hint="eastAsia"/>
        </w:rPr>
        <w:t>topk</w:t>
      </w:r>
      <w:proofErr w:type="spellEnd"/>
      <w:r>
        <w:rPr>
          <w:rFonts w:hint="eastAsia"/>
        </w:rPr>
        <w:t>和邻居个数的值通过控制变量法，测得数据如上图。通过结果我们可以看出在邻居个数位于</w:t>
      </w:r>
      <w:r>
        <w:rPr>
          <w:rFonts w:hint="eastAsia"/>
        </w:rPr>
        <w:t>5</w:t>
      </w:r>
      <w:r>
        <w:t>0</w:t>
      </w:r>
      <w:r>
        <w:rPr>
          <w:rFonts w:hint="eastAsia"/>
        </w:rPr>
        <w:t>左右，基于餐厅推荐算法的相似度达到一个相对峰值，为相对优值。</w:t>
      </w:r>
    </w:p>
    <w:p w14:paraId="693BF6AE" w14:textId="77777777" w:rsidR="00FE2A27" w:rsidRDefault="00FE2A27"/>
    <w:p w14:paraId="3C736B92" w14:textId="77777777" w:rsidR="00FE2A27" w:rsidRDefault="00FE2A27"/>
    <w:p w14:paraId="32F28B45" w14:textId="77777777" w:rsidR="00FE2A27" w:rsidRDefault="00000000">
      <w:r>
        <w:rPr>
          <w:rFonts w:hint="eastAsia"/>
        </w:rPr>
        <w:t>图</w:t>
      </w:r>
      <w:r>
        <w:t>x</w:t>
      </w:r>
      <w:r>
        <w:rPr>
          <w:rFonts w:hint="eastAsia"/>
        </w:rPr>
        <w:t xml:space="preserve"> </w:t>
      </w:r>
    </w:p>
    <w:p w14:paraId="1DD597A2" w14:textId="77777777" w:rsidR="00FE2A27" w:rsidRDefault="00000000">
      <w:r>
        <w:rPr>
          <w:noProof/>
        </w:rPr>
        <w:drawing>
          <wp:inline distT="0" distB="0" distL="0" distR="0" wp14:anchorId="4A9BC765" wp14:editId="553D3DA4">
            <wp:extent cx="4584700" cy="2755900"/>
            <wp:effectExtent l="0" t="0" r="6350" b="6350"/>
            <wp:docPr id="1034"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1"/>
                    <pic:cNvPicPr/>
                  </pic:nvPicPr>
                  <pic:blipFill>
                    <a:blip r:embed="rId12" cstate="print"/>
                    <a:srcRect/>
                    <a:stretch/>
                  </pic:blipFill>
                  <pic:spPr>
                    <a:xfrm>
                      <a:off x="0" y="0"/>
                      <a:ext cx="4584700" cy="2755900"/>
                    </a:xfrm>
                    <a:prstGeom prst="rect">
                      <a:avLst/>
                    </a:prstGeom>
                  </pic:spPr>
                </pic:pic>
              </a:graphicData>
            </a:graphic>
          </wp:inline>
        </w:drawing>
      </w:r>
    </w:p>
    <w:p w14:paraId="2626D2DB" w14:textId="77777777" w:rsidR="00FE2A27" w:rsidRDefault="00000000">
      <w:r>
        <w:rPr>
          <w:rFonts w:hint="eastAsia"/>
        </w:rPr>
        <w:t>基于上述两种推荐算法引入第三种基于</w:t>
      </w:r>
      <w:r>
        <w:rPr>
          <w:rFonts w:hint="eastAsia"/>
          <w:i/>
          <w:iCs/>
        </w:rPr>
        <w:t>S</w:t>
      </w:r>
      <w:r>
        <w:rPr>
          <w:i/>
          <w:iCs/>
        </w:rPr>
        <w:t xml:space="preserve">VD </w:t>
      </w:r>
      <w:r>
        <w:rPr>
          <w:rFonts w:hint="eastAsia"/>
        </w:rPr>
        <w:t>的推荐算法对实验的影响程度，根据数据得出上述图表。我们发现基于</w:t>
      </w:r>
      <w:r>
        <w:rPr>
          <w:rFonts w:hint="eastAsia"/>
          <w:i/>
          <w:iCs/>
        </w:rPr>
        <w:t>S</w:t>
      </w:r>
      <w:r>
        <w:rPr>
          <w:i/>
          <w:iCs/>
        </w:rPr>
        <w:t xml:space="preserve">VD </w:t>
      </w:r>
      <w:r>
        <w:rPr>
          <w:rFonts w:hint="eastAsia"/>
        </w:rPr>
        <w:t>推荐总体数据区间位于</w:t>
      </w:r>
      <w:r>
        <w:rPr>
          <w:rFonts w:hint="eastAsia"/>
        </w:rPr>
        <w:t>0</w:t>
      </w:r>
      <w:r>
        <w:t>.50%</w:t>
      </w:r>
      <w:r>
        <w:rPr>
          <w:rFonts w:hint="eastAsia"/>
        </w:rPr>
        <w:t>—</w:t>
      </w:r>
      <w:r>
        <w:rPr>
          <w:rFonts w:hint="eastAsia"/>
        </w:rPr>
        <w:t>0</w:t>
      </w:r>
      <w:r>
        <w:t>.90%</w:t>
      </w:r>
      <w:r>
        <w:rPr>
          <w:rFonts w:hint="eastAsia"/>
        </w:rPr>
        <w:t>，整体相似度相对提高，呈上升趋势，数据波动较小，在邻居个数处于</w:t>
      </w:r>
      <w:r>
        <w:rPr>
          <w:rFonts w:hint="eastAsia"/>
        </w:rPr>
        <w:t>8</w:t>
      </w:r>
      <w:r>
        <w:t>0</w:t>
      </w:r>
      <w:r>
        <w:rPr>
          <w:rFonts w:hint="eastAsia"/>
        </w:rPr>
        <w:t>左右得到此算法在同一</w:t>
      </w:r>
      <w:proofErr w:type="spellStart"/>
      <w:r>
        <w:rPr>
          <w:rFonts w:hint="eastAsia"/>
        </w:rPr>
        <w:t>topk</w:t>
      </w:r>
      <w:proofErr w:type="spellEnd"/>
      <w:r>
        <w:rPr>
          <w:rFonts w:hint="eastAsia"/>
        </w:rPr>
        <w:t>下的相对峰值。</w:t>
      </w:r>
    </w:p>
    <w:p w14:paraId="3A73ED75" w14:textId="77777777" w:rsidR="00FE2A27" w:rsidRDefault="00FE2A27"/>
    <w:p w14:paraId="0C696970" w14:textId="77777777" w:rsidR="00FE2A27" w:rsidRDefault="00FE2A27"/>
    <w:p w14:paraId="42FEAF8D" w14:textId="77777777" w:rsidR="00FE2A27" w:rsidRDefault="00000000">
      <w:commentRangeStart w:id="279"/>
      <w:r>
        <w:rPr>
          <w:noProof/>
        </w:rPr>
        <w:drawing>
          <wp:inline distT="0" distB="0" distL="0" distR="0" wp14:anchorId="29728F27" wp14:editId="2AEA8517">
            <wp:extent cx="4584700" cy="2755900"/>
            <wp:effectExtent l="0" t="0" r="6350" b="6350"/>
            <wp:docPr id="1037"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2"/>
                    <pic:cNvPicPr/>
                  </pic:nvPicPr>
                  <pic:blipFill>
                    <a:blip r:embed="rId13" cstate="print"/>
                    <a:srcRect/>
                    <a:stretch/>
                  </pic:blipFill>
                  <pic:spPr>
                    <a:xfrm>
                      <a:off x="0" y="0"/>
                      <a:ext cx="4584700" cy="2755900"/>
                    </a:xfrm>
                    <a:prstGeom prst="rect">
                      <a:avLst/>
                    </a:prstGeom>
                  </pic:spPr>
                </pic:pic>
              </a:graphicData>
            </a:graphic>
          </wp:inline>
        </w:drawing>
      </w:r>
      <w:commentRangeEnd w:id="279"/>
      <w:r w:rsidR="00D01C15">
        <w:rPr>
          <w:rStyle w:val="a7"/>
        </w:rPr>
        <w:commentReference w:id="279"/>
      </w:r>
    </w:p>
    <w:p w14:paraId="3FA18119" w14:textId="77777777" w:rsidR="00FE2A27" w:rsidRDefault="00000000">
      <w:r>
        <w:rPr>
          <w:rFonts w:hint="eastAsia"/>
        </w:rPr>
        <w:t>在对流行对进行数据分析，数据波动于</w:t>
      </w:r>
      <w:r>
        <w:rPr>
          <w:rFonts w:hint="eastAsia"/>
        </w:rPr>
        <w:t>0</w:t>
      </w:r>
      <w:r>
        <w:t>.4%</w:t>
      </w:r>
      <w:r>
        <w:rPr>
          <w:rFonts w:hint="eastAsia"/>
        </w:rPr>
        <w:t>—</w:t>
      </w:r>
      <w:r>
        <w:rPr>
          <w:rFonts w:hint="eastAsia"/>
        </w:rPr>
        <w:t>0</w:t>
      </w:r>
      <w:r>
        <w:t>.6%</w:t>
      </w:r>
      <w:r>
        <w:rPr>
          <w:rFonts w:hint="eastAsia"/>
        </w:rPr>
        <w:t>这一区间内，在</w:t>
      </w:r>
      <w:proofErr w:type="spellStart"/>
      <w:r>
        <w:rPr>
          <w:rFonts w:hint="eastAsia"/>
        </w:rPr>
        <w:t>topk</w:t>
      </w:r>
      <w:proofErr w:type="spellEnd"/>
      <w:r>
        <w:t>=2</w:t>
      </w:r>
      <w:r>
        <w:rPr>
          <w:rFonts w:hint="eastAsia"/>
        </w:rPr>
        <w:t>时处于该算法的峰值</w:t>
      </w:r>
      <w:r>
        <w:rPr>
          <w:rFonts w:hint="eastAsia"/>
        </w:rPr>
        <w:t>0</w:t>
      </w:r>
      <w:r>
        <w:t>.58%</w:t>
      </w:r>
      <w:r>
        <w:rPr>
          <w:rFonts w:hint="eastAsia"/>
        </w:rPr>
        <w:t>。</w:t>
      </w:r>
    </w:p>
    <w:p w14:paraId="31E283DC" w14:textId="77777777" w:rsidR="00FE2A27" w:rsidRDefault="00000000">
      <w:pPr>
        <w:pStyle w:val="a5"/>
        <w:numPr>
          <w:ilvl w:val="0"/>
          <w:numId w:val="1"/>
        </w:numPr>
        <w:ind w:firstLineChars="0"/>
      </w:pPr>
      <w:r>
        <w:rPr>
          <w:rFonts w:hint="eastAsia"/>
        </w:rPr>
        <w:t>评估情况</w:t>
      </w:r>
    </w:p>
    <w:p w14:paraId="59E9585A" w14:textId="77777777" w:rsidR="00FE2A27" w:rsidRDefault="00000000">
      <w:pPr>
        <w:pStyle w:val="a5"/>
        <w:ind w:left="420" w:firstLineChars="0" w:firstLine="0"/>
      </w:pPr>
      <w:r>
        <w:rPr>
          <w:rFonts w:hint="eastAsia"/>
        </w:rPr>
        <w:t>4</w:t>
      </w:r>
      <w:r>
        <w:t xml:space="preserve">.1 </w:t>
      </w:r>
      <w:r>
        <w:rPr>
          <w:rFonts w:hint="eastAsia"/>
        </w:rPr>
        <w:t>基础算法的</w:t>
      </w:r>
      <w:r>
        <w:rPr>
          <w:rFonts w:hint="eastAsia"/>
        </w:rPr>
        <w:t>分析</w:t>
      </w:r>
    </w:p>
    <w:p w14:paraId="67EF4ED5" w14:textId="77777777" w:rsidR="00FE2A27" w:rsidRDefault="00000000">
      <w:r>
        <w:rPr>
          <w:rFonts w:hint="eastAsia"/>
        </w:rPr>
        <w:lastRenderedPageBreak/>
        <w:t>通过对上述图表数据结论分析以及相关文献查阅，当</w:t>
      </w:r>
      <w:proofErr w:type="spellStart"/>
      <w:r>
        <w:rPr>
          <w:rFonts w:hint="eastAsia"/>
        </w:rPr>
        <w:t>topk</w:t>
      </w:r>
      <w:proofErr w:type="spellEnd"/>
      <w:r>
        <w:t>=5</w:t>
      </w:r>
      <w:r>
        <w:rPr>
          <w:rFonts w:hint="eastAsia"/>
        </w:rPr>
        <w:t>时，为本文的最优推荐个数，选取三种指标，对四种推荐算法进行对比择优。</w:t>
      </w:r>
    </w:p>
    <w:p w14:paraId="62B02EEC" w14:textId="77777777" w:rsidR="00FE2A27" w:rsidRDefault="00000000">
      <w:r>
        <w:rPr>
          <w:noProof/>
        </w:rPr>
        <w:drawing>
          <wp:inline distT="0" distB="0" distL="114300" distR="114300" wp14:anchorId="0200867F" wp14:editId="69346005">
            <wp:extent cx="4572635" cy="2743200"/>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050301" w14:textId="77777777" w:rsidR="00FE2A27" w:rsidRDefault="00FE2A27"/>
    <w:p w14:paraId="07510D17" w14:textId="77777777" w:rsidR="00FE2A27" w:rsidRDefault="00FE2A27"/>
    <w:p w14:paraId="4B6FE905" w14:textId="77777777" w:rsidR="00FE2A27" w:rsidRDefault="00000000">
      <w:r>
        <w:rPr>
          <w:rFonts w:hint="eastAsia"/>
        </w:rPr>
        <w:t>实验数据</w:t>
      </w:r>
      <w:r>
        <w:rPr>
          <w:rFonts w:hint="eastAsia"/>
        </w:rPr>
        <w:t>表明</w:t>
      </w:r>
      <w:r>
        <w:rPr>
          <w:rFonts w:hint="eastAsia"/>
        </w:rPr>
        <w:t>，对精确率的分析，发现说明在该指标下，基于</w:t>
      </w:r>
      <w:r>
        <w:rPr>
          <w:rFonts w:hint="eastAsia"/>
        </w:rPr>
        <w:t>S</w:t>
      </w:r>
      <w:r>
        <w:t>VD</w:t>
      </w:r>
      <w:r>
        <w:rPr>
          <w:rFonts w:hint="eastAsia"/>
        </w:rPr>
        <w:t>推荐算法的性能是最好的，在推荐餐厅个数中餐厅用户喜爱餐厅的匹配度较高。</w:t>
      </w:r>
      <w:r>
        <w:rPr>
          <w:rFonts w:hint="eastAsia"/>
        </w:rPr>
        <w:t>对召回率的分析，发现基于流行度和基于</w:t>
      </w:r>
      <w:r>
        <w:rPr>
          <w:rFonts w:hint="eastAsia"/>
        </w:rPr>
        <w:t>S</w:t>
      </w:r>
      <w:r>
        <w:t>VD</w:t>
      </w:r>
      <w:r>
        <w:rPr>
          <w:rFonts w:hint="eastAsia"/>
        </w:rPr>
        <w:t>的推荐算法的召回率值要高于基于用户和基于餐厅，这进一步说明基于流行度和基于</w:t>
      </w:r>
      <w:r>
        <w:rPr>
          <w:rFonts w:hint="eastAsia"/>
        </w:rPr>
        <w:t>S</w:t>
      </w:r>
      <w:r>
        <w:t>VD</w:t>
      </w:r>
      <w:r>
        <w:rPr>
          <w:rFonts w:hint="eastAsia"/>
        </w:rPr>
        <w:t>的推荐算法的找到餐厅比较全面。</w:t>
      </w:r>
      <w:r>
        <w:t>F1</w:t>
      </w:r>
      <w:r>
        <w:rPr>
          <w:rFonts w:hint="eastAsia"/>
        </w:rPr>
        <w:t>指标是对精确度和召回率的调和平均</w:t>
      </w:r>
      <w:r>
        <w:rPr>
          <w:rFonts w:hint="eastAsia"/>
        </w:rPr>
        <w:t>，说明在考虑算法结果既要准确又要全面的平衡点时基于</w:t>
      </w:r>
      <w:r>
        <w:t>SVD</w:t>
      </w:r>
      <w:r>
        <w:rPr>
          <w:rFonts w:hint="eastAsia"/>
        </w:rPr>
        <w:t>和基于流行度的推荐算法性能好。</w:t>
      </w:r>
    </w:p>
    <w:p w14:paraId="1F4B5177" w14:textId="77777777" w:rsidR="00FE2A27" w:rsidRDefault="00000000">
      <w:r>
        <w:rPr>
          <w:rFonts w:hint="eastAsia"/>
        </w:rPr>
        <w:t>通过对上述指标的分析，更倾向于选着基于</w:t>
      </w:r>
      <w:r>
        <w:t>SVD</w:t>
      </w:r>
      <w:r>
        <w:rPr>
          <w:rFonts w:hint="eastAsia"/>
        </w:rPr>
        <w:t>和基于流行度的推荐算法为推荐系统的核心算法。但是</w:t>
      </w:r>
      <w:r>
        <w:rPr>
          <w:rFonts w:hint="eastAsia"/>
        </w:rPr>
        <w:t>只是简单的考虑到每种推荐算法的推荐准确程度，由于本文数据集过于庞大，结果相似度还是相对较低，基于本次实验</w:t>
      </w:r>
      <w:r>
        <w:rPr>
          <w:rFonts w:hint="eastAsia"/>
        </w:rPr>
        <w:t>进一步进行研究，</w:t>
      </w:r>
      <w:r>
        <w:rPr>
          <w:rFonts w:hint="eastAsia"/>
        </w:rPr>
        <w:t>结合多种算法进一步研究推荐准确程度更高的算法。</w:t>
      </w:r>
    </w:p>
    <w:p w14:paraId="2781043E" w14:textId="77777777" w:rsidR="00FE2A27" w:rsidRDefault="00000000">
      <w:r>
        <w:rPr>
          <w:rFonts w:hint="eastAsia"/>
        </w:rPr>
        <w:t>4</w:t>
      </w:r>
      <w:r>
        <w:t xml:space="preserve">.2 </w:t>
      </w:r>
      <w:r>
        <w:rPr>
          <w:rFonts w:hint="eastAsia"/>
        </w:rPr>
        <w:t>混合算法的分析</w:t>
      </w:r>
    </w:p>
    <w:p w14:paraId="1B8C9957" w14:textId="77777777" w:rsidR="00FE2A27" w:rsidRDefault="00000000">
      <w:r>
        <w:rPr>
          <w:rFonts w:hint="eastAsia"/>
        </w:rPr>
        <w:t>如下图给出了六种混合推荐算法</w:t>
      </w:r>
      <w:r>
        <w:rPr>
          <w:rFonts w:hint="eastAsia"/>
        </w:rPr>
        <w:t>各项指标下的实验结果，其中</w:t>
      </w:r>
      <w:proofErr w:type="spellStart"/>
      <w:r>
        <w:rPr>
          <w:rFonts w:hint="eastAsia"/>
        </w:rPr>
        <w:t>ucf</w:t>
      </w:r>
      <w:proofErr w:type="spellEnd"/>
      <w:r>
        <w:rPr>
          <w:rFonts w:hint="eastAsia"/>
        </w:rPr>
        <w:t>为基于用户的协同过滤、</w:t>
      </w:r>
      <w:proofErr w:type="spellStart"/>
      <w:r>
        <w:rPr>
          <w:rFonts w:hint="eastAsia"/>
        </w:rPr>
        <w:t>rcf</w:t>
      </w:r>
      <w:proofErr w:type="spellEnd"/>
      <w:r>
        <w:rPr>
          <w:rFonts w:hint="eastAsia"/>
        </w:rPr>
        <w:t>为基于餐馆的协同过滤、</w:t>
      </w:r>
      <w:proofErr w:type="spellStart"/>
      <w:r>
        <w:rPr>
          <w:rFonts w:hint="eastAsia"/>
        </w:rPr>
        <w:t>svd</w:t>
      </w:r>
      <w:proofErr w:type="spellEnd"/>
      <w:r>
        <w:rPr>
          <w:rFonts w:hint="eastAsia"/>
        </w:rPr>
        <w:t>为基于</w:t>
      </w:r>
      <w:proofErr w:type="spellStart"/>
      <w:r>
        <w:rPr>
          <w:rFonts w:hint="eastAsia"/>
        </w:rPr>
        <w:t>svd</w:t>
      </w:r>
      <w:proofErr w:type="spellEnd"/>
      <w:r>
        <w:rPr>
          <w:rFonts w:hint="eastAsia"/>
        </w:rPr>
        <w:t>的</w:t>
      </w:r>
      <w:r>
        <w:rPr>
          <w:rFonts w:hint="eastAsia"/>
        </w:rPr>
        <w:t>协同过滤、</w:t>
      </w:r>
      <w:r>
        <w:rPr>
          <w:rFonts w:hint="eastAsia"/>
        </w:rPr>
        <w:t>pop</w:t>
      </w:r>
      <w:r>
        <w:rPr>
          <w:rFonts w:hint="eastAsia"/>
        </w:rPr>
        <w:t>为基于流行度的协同过滤。</w:t>
      </w:r>
    </w:p>
    <w:p w14:paraId="7BE357C6" w14:textId="77777777" w:rsidR="00FE2A27" w:rsidRDefault="00FE2A27"/>
    <w:p w14:paraId="5BAB3778" w14:textId="77777777" w:rsidR="00FE2A27" w:rsidRDefault="00000000">
      <w:r>
        <w:rPr>
          <w:noProof/>
        </w:rPr>
        <w:lastRenderedPageBreak/>
        <w:drawing>
          <wp:inline distT="0" distB="0" distL="114300" distR="114300" wp14:anchorId="19548E44" wp14:editId="5BE28724">
            <wp:extent cx="4566920" cy="2814320"/>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7BF034" w14:textId="77777777" w:rsidR="00FE2A27" w:rsidRDefault="00000000">
      <w:r>
        <w:rPr>
          <w:noProof/>
        </w:rPr>
        <w:drawing>
          <wp:inline distT="0" distB="0" distL="114300" distR="114300" wp14:anchorId="1C675203" wp14:editId="42C20013">
            <wp:extent cx="4566920" cy="2814320"/>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114300" distR="114300" wp14:anchorId="2789C194" wp14:editId="6AD41B16">
            <wp:extent cx="4566920" cy="2872740"/>
            <wp:effectExtent l="0" t="0" r="0" b="0"/>
            <wp:docPr id="105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BACD29" w14:textId="77777777" w:rsidR="00FE2A27" w:rsidRDefault="00000000">
      <w:r>
        <w:rPr>
          <w:rFonts w:hint="eastAsia"/>
        </w:rPr>
        <w:t>基于上述：</w:t>
      </w:r>
    </w:p>
    <w:p w14:paraId="545D88AB" w14:textId="77777777" w:rsidR="00FE2A27" w:rsidRDefault="00000000">
      <w:r>
        <w:rPr>
          <w:rFonts w:hint="eastAsia"/>
        </w:rPr>
        <w:t>通过对基础算法的改进与融合，</w:t>
      </w:r>
      <w:r>
        <w:rPr>
          <w:rFonts w:hint="eastAsia"/>
        </w:rPr>
        <w:t>对精确率、</w:t>
      </w:r>
      <w:r>
        <w:rPr>
          <w:rFonts w:hint="eastAsia"/>
        </w:rPr>
        <w:t>召回率、</w:t>
      </w:r>
      <w:r>
        <w:rPr>
          <w:rFonts w:hint="eastAsia"/>
        </w:rPr>
        <w:t>F</w:t>
      </w:r>
      <w:r>
        <w:rPr>
          <w:rFonts w:hint="eastAsia"/>
        </w:rPr>
        <w:t>1</w:t>
      </w:r>
      <w:r>
        <w:rPr>
          <w:rFonts w:hint="eastAsia"/>
        </w:rPr>
        <w:t>的实验结果分析</w:t>
      </w:r>
      <w:r>
        <w:rPr>
          <w:rFonts w:hint="eastAsia"/>
        </w:rPr>
        <w:t>，</w:t>
      </w:r>
      <w:r>
        <w:rPr>
          <w:rFonts w:hint="eastAsia"/>
        </w:rPr>
        <w:t>相比于</w:t>
      </w:r>
      <w:r>
        <w:rPr>
          <w:rFonts w:hint="eastAsia"/>
        </w:rPr>
        <w:t>其他混合算法只有</w:t>
      </w:r>
      <w:r>
        <w:rPr>
          <w:rFonts w:hint="eastAsia"/>
        </w:rPr>
        <w:t>某</w:t>
      </w:r>
      <w:r>
        <w:rPr>
          <w:rFonts w:hint="eastAsia"/>
        </w:rPr>
        <w:t>一方面的提升，</w:t>
      </w:r>
      <w:r>
        <w:rPr>
          <w:rFonts w:hint="eastAsia"/>
        </w:rPr>
        <w:t>基于</w:t>
      </w:r>
      <w:r>
        <w:rPr>
          <w:rFonts w:hint="eastAsia"/>
        </w:rPr>
        <w:t>pop</w:t>
      </w:r>
      <w:r>
        <w:rPr>
          <w:rFonts w:hint="eastAsia"/>
        </w:rPr>
        <w:t>与</w:t>
      </w:r>
      <w:proofErr w:type="spellStart"/>
      <w:r>
        <w:rPr>
          <w:rFonts w:hint="eastAsia"/>
        </w:rPr>
        <w:t>svd</w:t>
      </w:r>
      <w:proofErr w:type="spellEnd"/>
      <w:r>
        <w:rPr>
          <w:rFonts w:hint="eastAsia"/>
        </w:rPr>
        <w:t>的混合推荐算法无论是在美食餐厅推荐的</w:t>
      </w:r>
      <w:r>
        <w:rPr>
          <w:rFonts w:hint="eastAsia"/>
        </w:rPr>
        <w:t>准确程度、全面方面都</w:t>
      </w:r>
      <w:r>
        <w:rPr>
          <w:rFonts w:hint="eastAsia"/>
        </w:rPr>
        <w:t>有了明显的质量提高，</w:t>
      </w:r>
      <w:r>
        <w:rPr>
          <w:rFonts w:hint="eastAsia"/>
        </w:rPr>
        <w:t>在</w:t>
      </w:r>
      <w:proofErr w:type="spellStart"/>
      <w:r>
        <w:rPr>
          <w:rFonts w:hint="eastAsia"/>
        </w:rPr>
        <w:t>topk</w:t>
      </w:r>
      <w:proofErr w:type="spellEnd"/>
      <w:r>
        <w:rPr>
          <w:rFonts w:hint="eastAsia"/>
        </w:rPr>
        <w:t>=5</w:t>
      </w:r>
      <w:r>
        <w:rPr>
          <w:rFonts w:hint="eastAsia"/>
        </w:rPr>
        <w:t>时达到了实验的峰值</w:t>
      </w:r>
      <w:r>
        <w:rPr>
          <w:rFonts w:hint="eastAsia"/>
        </w:rPr>
        <w:t>，推荐效果好。</w:t>
      </w:r>
    </w:p>
    <w:p w14:paraId="2350DBD1" w14:textId="77777777" w:rsidR="00FE2A27" w:rsidRDefault="00FE2A27">
      <w:pPr>
        <w:ind w:firstLine="420"/>
      </w:pPr>
    </w:p>
    <w:p w14:paraId="700DB6A4" w14:textId="77777777" w:rsidR="00FE2A27" w:rsidRDefault="00FE2A27"/>
    <w:p w14:paraId="5924A9FD" w14:textId="77777777" w:rsidR="00FE2A27" w:rsidRDefault="00FE2A27"/>
    <w:p w14:paraId="6E9A24DA" w14:textId="77777777" w:rsidR="00FE2A27" w:rsidRDefault="00000000">
      <w:r>
        <w:rPr>
          <w:rFonts w:hint="eastAsia"/>
        </w:rPr>
        <w:t>结论</w:t>
      </w:r>
    </w:p>
    <w:p w14:paraId="2A84A626" w14:textId="77777777" w:rsidR="00FE2A27" w:rsidRDefault="00000000">
      <w:pPr>
        <w:ind w:firstLine="420"/>
      </w:pPr>
      <w:r>
        <w:rPr>
          <w:rFonts w:hint="eastAsia"/>
        </w:rPr>
        <w:t>本文</w:t>
      </w:r>
      <w:r>
        <w:rPr>
          <w:rFonts w:hint="eastAsia"/>
        </w:rPr>
        <w:t>主要</w:t>
      </w:r>
      <w:r>
        <w:rPr>
          <w:rFonts w:hint="eastAsia"/>
        </w:rPr>
        <w:t>研究</w:t>
      </w:r>
      <w:r>
        <w:rPr>
          <w:rFonts w:hint="eastAsia"/>
        </w:rPr>
        <w:t>美食推荐算法。</w:t>
      </w:r>
      <w:r>
        <w:rPr>
          <w:rFonts w:hint="eastAsia"/>
        </w:rPr>
        <w:t>推荐是指由系统主导用户的浏览顺序</w:t>
      </w:r>
      <w:r>
        <w:rPr>
          <w:rFonts w:hint="eastAsia"/>
        </w:rPr>
        <w:t xml:space="preserve"> ,</w:t>
      </w:r>
      <w:r>
        <w:rPr>
          <w:rFonts w:hint="eastAsia"/>
        </w:rPr>
        <w:t>引导用户发现需要的结果</w:t>
      </w:r>
      <w:r>
        <w:rPr>
          <w:vertAlign w:val="superscript"/>
        </w:rPr>
        <w:t>[</w:t>
      </w:r>
      <w:r>
        <w:rPr>
          <w:vertAlign w:val="superscript"/>
        </w:rPr>
        <w:t>10</w:t>
      </w:r>
      <w:r>
        <w:rPr>
          <w:vertAlign w:val="superscript"/>
        </w:rPr>
        <w:t>]</w:t>
      </w:r>
      <w:r>
        <w:rPr>
          <w:rFonts w:hint="eastAsia"/>
        </w:rPr>
        <w:t>。在电子信息高速发展的</w:t>
      </w:r>
      <w:r>
        <w:rPr>
          <w:rFonts w:hint="eastAsia"/>
        </w:rPr>
        <w:t>2</w:t>
      </w:r>
      <w:r>
        <w:t>1</w:t>
      </w:r>
      <w:r>
        <w:rPr>
          <w:rFonts w:hint="eastAsia"/>
        </w:rPr>
        <w:t>世纪，工作和生活如何达到平衡这一问题在当代社会日益突出。人们对生活要求越来越高，所以，能设计出一款准确率较高，符合用户喜好的美食推荐系统迫在眉睫。它既能分辨真假信息，又能高效解决用户</w:t>
      </w:r>
      <w:r>
        <w:rPr>
          <w:rFonts w:hint="eastAsia"/>
        </w:rPr>
        <w:t>的需求。</w:t>
      </w:r>
      <w:r>
        <w:rPr>
          <w:rFonts w:hint="eastAsia"/>
        </w:rPr>
        <w:t>本文除了研究</w:t>
      </w:r>
      <w:r>
        <w:rPr>
          <w:rFonts w:hint="eastAsia"/>
        </w:rPr>
        <w:t>基础</w:t>
      </w:r>
      <w:r>
        <w:rPr>
          <w:rFonts w:hint="eastAsia"/>
        </w:rPr>
        <w:t>推荐</w:t>
      </w:r>
      <w:r>
        <w:rPr>
          <w:rFonts w:hint="eastAsia"/>
        </w:rPr>
        <w:t>算法</w:t>
      </w:r>
      <w:r>
        <w:rPr>
          <w:rFonts w:hint="eastAsia"/>
        </w:rPr>
        <w:t>，还在此基础上</w:t>
      </w:r>
      <w:r>
        <w:rPr>
          <w:rFonts w:hint="eastAsia"/>
        </w:rPr>
        <w:t>提出</w:t>
      </w:r>
      <w:r>
        <w:rPr>
          <w:rFonts w:hint="eastAsia"/>
        </w:rPr>
        <w:t>了基于</w:t>
      </w:r>
      <w:r>
        <w:t>SVD</w:t>
      </w:r>
      <w:r>
        <w:rPr>
          <w:rFonts w:hint="eastAsia"/>
        </w:rPr>
        <w:t>和基于流行度</w:t>
      </w:r>
      <w:r>
        <w:rPr>
          <w:rFonts w:hint="eastAsia"/>
        </w:rPr>
        <w:t>(</w:t>
      </w:r>
      <w:r>
        <w:t>pop)</w:t>
      </w:r>
      <w:r>
        <w:rPr>
          <w:rFonts w:hint="eastAsia"/>
        </w:rPr>
        <w:t>的推荐算法</w:t>
      </w:r>
      <w:r>
        <w:rPr>
          <w:rFonts w:hint="eastAsia"/>
        </w:rPr>
        <w:t>，通过实验测试</w:t>
      </w:r>
      <w:r>
        <w:rPr>
          <w:rFonts w:hint="eastAsia"/>
        </w:rPr>
        <w:t>发现</w:t>
      </w:r>
      <w:r>
        <w:rPr>
          <w:rFonts w:hint="eastAsia"/>
        </w:rPr>
        <w:t>该算法</w:t>
      </w:r>
      <w:r>
        <w:rPr>
          <w:rFonts w:hint="eastAsia"/>
        </w:rPr>
        <w:t>有效的提高推荐的准确</w:t>
      </w:r>
      <w:r>
        <w:rPr>
          <w:rFonts w:hint="eastAsia"/>
        </w:rPr>
        <w:t>程度，</w:t>
      </w:r>
      <w:r>
        <w:rPr>
          <w:rFonts w:hint="eastAsia"/>
        </w:rPr>
        <w:t>后续我们将继续对该算法进入深入</w:t>
      </w:r>
      <w:r>
        <w:rPr>
          <w:rFonts w:hint="eastAsia"/>
        </w:rPr>
        <w:t>研究，将其推广能更好解决上述问题</w:t>
      </w:r>
      <w:r>
        <w:rPr>
          <w:rFonts w:hint="eastAsia"/>
        </w:rPr>
        <w:t>。</w:t>
      </w:r>
    </w:p>
    <w:p w14:paraId="3DE6C976" w14:textId="77777777" w:rsidR="00FE2A27" w:rsidRDefault="00FE2A27"/>
    <w:p w14:paraId="59CB7C8C" w14:textId="77777777" w:rsidR="00FE2A27" w:rsidRDefault="00000000">
      <w:r>
        <w:rPr>
          <w:rFonts w:hint="eastAsia"/>
        </w:rPr>
        <w:t>参考文献</w:t>
      </w:r>
    </w:p>
    <w:p w14:paraId="6E75E80A" w14:textId="77777777" w:rsidR="00FE2A27" w:rsidRDefault="00000000">
      <w:r>
        <w:t>[</w:t>
      </w:r>
      <w:r>
        <w:t>1</w:t>
      </w:r>
      <w:r>
        <w:rPr>
          <w:rFonts w:hint="eastAsia"/>
        </w:rPr>
        <w:t>]</w:t>
      </w:r>
      <w:r>
        <w:t xml:space="preserve"> </w:t>
      </w:r>
      <w:r>
        <w:rPr>
          <w:rFonts w:hint="eastAsia"/>
        </w:rPr>
        <w:t>Bell R</w:t>
      </w:r>
      <w:r>
        <w:rPr>
          <w:rFonts w:hint="eastAsia"/>
        </w:rPr>
        <w:t>，</w:t>
      </w:r>
      <w:proofErr w:type="spellStart"/>
      <w:r>
        <w:rPr>
          <w:rFonts w:hint="eastAsia"/>
        </w:rPr>
        <w:t>Koren</w:t>
      </w:r>
      <w:proofErr w:type="spellEnd"/>
      <w:r>
        <w:rPr>
          <w:rFonts w:hint="eastAsia"/>
        </w:rPr>
        <w:t xml:space="preserve"> Y</w:t>
      </w:r>
      <w:r>
        <w:rPr>
          <w:rFonts w:hint="eastAsia"/>
        </w:rPr>
        <w:t>，</w:t>
      </w:r>
      <w:proofErr w:type="spellStart"/>
      <w:r>
        <w:rPr>
          <w:rFonts w:hint="eastAsia"/>
        </w:rPr>
        <w:t>Volinsky</w:t>
      </w:r>
      <w:proofErr w:type="spellEnd"/>
      <w:r>
        <w:rPr>
          <w:rFonts w:hint="eastAsia"/>
        </w:rPr>
        <w:t xml:space="preserve"> </w:t>
      </w:r>
      <w:proofErr w:type="spellStart"/>
      <w:r>
        <w:rPr>
          <w:rFonts w:hint="eastAsia"/>
        </w:rPr>
        <w:t>C.The</w:t>
      </w:r>
      <w:proofErr w:type="spellEnd"/>
      <w:r>
        <w:rPr>
          <w:rFonts w:hint="eastAsia"/>
        </w:rPr>
        <w:t xml:space="preserve"> </w:t>
      </w:r>
      <w:proofErr w:type="spellStart"/>
      <w:r>
        <w:rPr>
          <w:rFonts w:hint="eastAsia"/>
        </w:rPr>
        <w:t>bellkor</w:t>
      </w:r>
      <w:proofErr w:type="spellEnd"/>
      <w:r>
        <w:rPr>
          <w:rFonts w:hint="eastAsia"/>
        </w:rPr>
        <w:t xml:space="preserve"> 2008 solution to the Netflix prize[R].2007.</w:t>
      </w:r>
    </w:p>
    <w:p w14:paraId="3C53B807" w14:textId="77777777" w:rsidR="00FE2A27" w:rsidRDefault="00000000">
      <w:r>
        <w:rPr>
          <w:rFonts w:hint="eastAsia"/>
        </w:rPr>
        <w:t>[</w:t>
      </w:r>
      <w:r>
        <w:t>2</w:t>
      </w:r>
      <w:r>
        <w:rPr>
          <w:rFonts w:hint="eastAsia"/>
        </w:rPr>
        <w:t>]</w:t>
      </w:r>
      <w:r>
        <w:t xml:space="preserve"> </w:t>
      </w:r>
      <w:proofErr w:type="spellStart"/>
      <w:r>
        <w:rPr>
          <w:rFonts w:hint="eastAsia"/>
        </w:rPr>
        <w:t>Paterek</w:t>
      </w:r>
      <w:proofErr w:type="spellEnd"/>
      <w:r>
        <w:rPr>
          <w:rFonts w:hint="eastAsia"/>
        </w:rPr>
        <w:t xml:space="preserve"> </w:t>
      </w:r>
      <w:proofErr w:type="spellStart"/>
      <w:proofErr w:type="gramStart"/>
      <w:r>
        <w:rPr>
          <w:rFonts w:hint="eastAsia"/>
        </w:rPr>
        <w:t>A.Improving</w:t>
      </w:r>
      <w:proofErr w:type="spellEnd"/>
      <w:proofErr w:type="gramEnd"/>
      <w:r>
        <w:rPr>
          <w:rFonts w:hint="eastAsia"/>
        </w:rPr>
        <w:t xml:space="preserve"> regularized singular value decomposition for collaborative filtering[C]//KDD-Cup and Workshop.[</w:t>
      </w:r>
      <w:proofErr w:type="spellStart"/>
      <w:r>
        <w:rPr>
          <w:rFonts w:hint="eastAsia"/>
        </w:rPr>
        <w:t>S.l.</w:t>
      </w:r>
      <w:proofErr w:type="spellEnd"/>
      <w:r>
        <w:rPr>
          <w:rFonts w:hint="eastAsia"/>
        </w:rPr>
        <w:t>]</w:t>
      </w:r>
      <w:r>
        <w:rPr>
          <w:rFonts w:hint="eastAsia"/>
        </w:rPr>
        <w:t>：</w:t>
      </w:r>
      <w:r>
        <w:rPr>
          <w:rFonts w:hint="eastAsia"/>
        </w:rPr>
        <w:t>ACM Press</w:t>
      </w:r>
      <w:r>
        <w:rPr>
          <w:rFonts w:hint="eastAsia"/>
        </w:rPr>
        <w:t>，</w:t>
      </w:r>
      <w:r>
        <w:rPr>
          <w:rFonts w:hint="eastAsia"/>
        </w:rPr>
        <w:t xml:space="preserve">2007. </w:t>
      </w:r>
    </w:p>
    <w:p w14:paraId="72C7A9B3" w14:textId="77777777" w:rsidR="00FE2A27" w:rsidRDefault="00000000">
      <w:r>
        <w:rPr>
          <w:rFonts w:hint="eastAsia"/>
        </w:rPr>
        <w:t>[</w:t>
      </w:r>
      <w:r>
        <w:t>3</w:t>
      </w:r>
      <w:r>
        <w:rPr>
          <w:rFonts w:hint="eastAsia"/>
        </w:rPr>
        <w:t xml:space="preserve">] Lee D </w:t>
      </w:r>
      <w:proofErr w:type="spellStart"/>
      <w:r>
        <w:rPr>
          <w:rFonts w:hint="eastAsia"/>
        </w:rPr>
        <w:t>D</w:t>
      </w:r>
      <w:proofErr w:type="spellEnd"/>
      <w:r>
        <w:rPr>
          <w:rFonts w:hint="eastAsia"/>
        </w:rPr>
        <w:t>，</w:t>
      </w:r>
      <w:r>
        <w:rPr>
          <w:rFonts w:hint="eastAsia"/>
        </w:rPr>
        <w:t xml:space="preserve">Seung H </w:t>
      </w:r>
      <w:proofErr w:type="spellStart"/>
      <w:r>
        <w:rPr>
          <w:rFonts w:hint="eastAsia"/>
        </w:rPr>
        <w:t>S.Learning</w:t>
      </w:r>
      <w:proofErr w:type="spellEnd"/>
      <w:r>
        <w:rPr>
          <w:rFonts w:hint="eastAsia"/>
        </w:rPr>
        <w:t xml:space="preserve"> the parts of objects by non-negative matrix factorization[J].Nature</w:t>
      </w:r>
      <w:r>
        <w:rPr>
          <w:rFonts w:hint="eastAsia"/>
        </w:rPr>
        <w:t>，</w:t>
      </w:r>
      <w:r>
        <w:rPr>
          <w:rFonts w:hint="eastAsia"/>
        </w:rPr>
        <w:t>401</w:t>
      </w:r>
      <w:r>
        <w:rPr>
          <w:rFonts w:hint="eastAsia"/>
        </w:rPr>
        <w:t>：</w:t>
      </w:r>
      <w:r>
        <w:rPr>
          <w:rFonts w:hint="eastAsia"/>
        </w:rPr>
        <w:t>788-791.</w:t>
      </w:r>
    </w:p>
    <w:p w14:paraId="70C62AF7" w14:textId="77777777" w:rsidR="00FE2A27" w:rsidRDefault="00000000">
      <w:pPr>
        <w:tabs>
          <w:tab w:val="left" w:pos="312"/>
        </w:tabs>
      </w:pPr>
      <w:r>
        <w:rPr>
          <w:rFonts w:hint="eastAsia"/>
        </w:rPr>
        <w:t>[</w:t>
      </w:r>
      <w:r>
        <w:t>4]</w:t>
      </w:r>
      <w:r>
        <w:t xml:space="preserve">  </w:t>
      </w:r>
      <w:r>
        <w:rPr>
          <w:rFonts w:hint="eastAsia"/>
        </w:rPr>
        <w:t>张春丽</w:t>
      </w:r>
      <w:r>
        <w:rPr>
          <w:rFonts w:hint="eastAsia"/>
        </w:rPr>
        <w:t xml:space="preserve"> </w:t>
      </w:r>
      <w:r>
        <w:rPr>
          <w:rFonts w:hint="eastAsia"/>
        </w:rPr>
        <w:t>基于</w:t>
      </w:r>
      <w:proofErr w:type="spellStart"/>
      <w:r>
        <w:rPr>
          <w:rFonts w:hint="eastAsia"/>
        </w:rPr>
        <w:t>hadoop</w:t>
      </w:r>
      <w:proofErr w:type="spellEnd"/>
      <w:r>
        <w:rPr>
          <w:rFonts w:hint="eastAsia"/>
        </w:rPr>
        <w:t>的协调过滤算法的研究与实现</w:t>
      </w:r>
      <w:r>
        <w:rPr>
          <w:rFonts w:hint="eastAsia"/>
        </w:rPr>
        <w:t>[D].</w:t>
      </w:r>
      <w:r>
        <w:rPr>
          <w:rFonts w:hint="eastAsia"/>
        </w:rPr>
        <w:t>东华大学，</w:t>
      </w:r>
      <w:r>
        <w:rPr>
          <w:rFonts w:hint="eastAsia"/>
        </w:rPr>
        <w:t>2015</w:t>
      </w:r>
    </w:p>
    <w:p w14:paraId="7D6B3824" w14:textId="77777777" w:rsidR="00FE2A27" w:rsidRDefault="00000000">
      <w:pPr>
        <w:tabs>
          <w:tab w:val="left" w:pos="312"/>
        </w:tabs>
      </w:pPr>
      <w:r>
        <w:rPr>
          <w:rFonts w:hint="eastAsia"/>
        </w:rPr>
        <w:t>[</w:t>
      </w:r>
      <w:r>
        <w:t>5</w:t>
      </w:r>
      <w:r>
        <w:t>]</w:t>
      </w:r>
      <w:r>
        <w:t xml:space="preserve"> </w:t>
      </w:r>
      <w:r>
        <w:rPr>
          <w:rFonts w:hint="eastAsia"/>
        </w:rPr>
        <w:t>熊聪聪</w:t>
      </w:r>
      <w:r>
        <w:rPr>
          <w:rFonts w:hint="eastAsia"/>
        </w:rPr>
        <w:t>,</w:t>
      </w:r>
      <w:r>
        <w:rPr>
          <w:rFonts w:hint="eastAsia"/>
        </w:rPr>
        <w:t>邓滢</w:t>
      </w:r>
      <w:r>
        <w:rPr>
          <w:rFonts w:hint="eastAsia"/>
        </w:rPr>
        <w:t>,</w:t>
      </w:r>
      <w:r>
        <w:rPr>
          <w:rFonts w:hint="eastAsia"/>
        </w:rPr>
        <w:t>史艳翠</w:t>
      </w:r>
      <w:r>
        <w:rPr>
          <w:rFonts w:hint="eastAsia"/>
        </w:rPr>
        <w:t>,</w:t>
      </w:r>
      <w:r>
        <w:rPr>
          <w:rFonts w:hint="eastAsia"/>
        </w:rPr>
        <w:t>陶鑫</w:t>
      </w:r>
      <w:r>
        <w:rPr>
          <w:rFonts w:hint="eastAsia"/>
        </w:rPr>
        <w:t>,</w:t>
      </w:r>
      <w:r>
        <w:rPr>
          <w:rFonts w:hint="eastAsia"/>
        </w:rPr>
        <w:t>陈亚瑞</w:t>
      </w:r>
      <w:r>
        <w:rPr>
          <w:rFonts w:hint="eastAsia"/>
        </w:rPr>
        <w:t>.</w:t>
      </w:r>
      <w:r>
        <w:rPr>
          <w:rFonts w:hint="eastAsia"/>
        </w:rPr>
        <w:t>基于协同过滤的美食推荐算法</w:t>
      </w:r>
      <w:r>
        <w:rPr>
          <w:rFonts w:hint="eastAsia"/>
        </w:rPr>
        <w:t>[J].</w:t>
      </w:r>
      <w:r>
        <w:rPr>
          <w:rFonts w:hint="eastAsia"/>
        </w:rPr>
        <w:t>计算机应用研究</w:t>
      </w:r>
      <w:r>
        <w:rPr>
          <w:rFonts w:hint="eastAsia"/>
        </w:rPr>
        <w:t>,2017</w:t>
      </w:r>
    </w:p>
    <w:p w14:paraId="1555CB5F" w14:textId="77777777" w:rsidR="00FE2A27" w:rsidRDefault="00000000">
      <w:pPr>
        <w:tabs>
          <w:tab w:val="left" w:pos="312"/>
        </w:tabs>
      </w:pPr>
      <w:r>
        <w:rPr>
          <w:rFonts w:hint="eastAsia"/>
        </w:rPr>
        <w:t>[</w:t>
      </w:r>
      <w:r>
        <w:t xml:space="preserve">6] </w:t>
      </w:r>
      <w:r>
        <w:rPr>
          <w:rFonts w:hint="eastAsia"/>
        </w:rPr>
        <w:t>陈清浩</w:t>
      </w:r>
      <w:r>
        <w:rPr>
          <w:rFonts w:hint="eastAsia"/>
        </w:rPr>
        <w:t xml:space="preserve">. </w:t>
      </w:r>
      <w:r>
        <w:rPr>
          <w:rFonts w:hint="eastAsia"/>
        </w:rPr>
        <w:t>基于</w:t>
      </w:r>
      <w:r>
        <w:rPr>
          <w:rFonts w:hint="eastAsia"/>
        </w:rPr>
        <w:t>SVD</w:t>
      </w:r>
      <w:r>
        <w:rPr>
          <w:rFonts w:hint="eastAsia"/>
        </w:rPr>
        <w:t>的协同过滤推荐算法研究</w:t>
      </w:r>
      <w:r>
        <w:rPr>
          <w:rFonts w:hint="eastAsia"/>
        </w:rPr>
        <w:t>[D].</w:t>
      </w:r>
      <w:r>
        <w:rPr>
          <w:rFonts w:hint="eastAsia"/>
        </w:rPr>
        <w:t>西南交通大学</w:t>
      </w:r>
      <w:r>
        <w:rPr>
          <w:rFonts w:hint="eastAsia"/>
        </w:rPr>
        <w:t>,2015.</w:t>
      </w:r>
    </w:p>
    <w:p w14:paraId="1767AC98" w14:textId="77777777" w:rsidR="00FE2A27" w:rsidRDefault="00000000">
      <w:pPr>
        <w:tabs>
          <w:tab w:val="left" w:pos="312"/>
        </w:tabs>
      </w:pPr>
      <w:r>
        <w:rPr>
          <w:rFonts w:hint="eastAsia"/>
        </w:rPr>
        <w:t>[</w:t>
      </w:r>
      <w:r>
        <w:t>7]</w:t>
      </w:r>
      <w:r>
        <w:rPr>
          <w:rFonts w:hint="eastAsia"/>
        </w:rPr>
        <w:t>王立才，孟详武，张玉洁．</w:t>
      </w:r>
      <w:r>
        <w:rPr>
          <w:rFonts w:hint="eastAsia"/>
        </w:rPr>
        <w:t xml:space="preserve"> </w:t>
      </w:r>
      <w:r>
        <w:rPr>
          <w:rFonts w:hint="eastAsia"/>
        </w:rPr>
        <w:t>上下文感知推荐系统［</w:t>
      </w:r>
      <w:r>
        <w:rPr>
          <w:rFonts w:hint="eastAsia"/>
        </w:rPr>
        <w:t>J</w:t>
      </w:r>
      <w:r>
        <w:rPr>
          <w:rFonts w:hint="eastAsia"/>
        </w:rPr>
        <w:t>］．</w:t>
      </w:r>
      <w:r>
        <w:rPr>
          <w:rFonts w:hint="eastAsia"/>
        </w:rPr>
        <w:t xml:space="preserve"> </w:t>
      </w:r>
      <w:r>
        <w:rPr>
          <w:rFonts w:hint="eastAsia"/>
        </w:rPr>
        <w:t>软件学报，</w:t>
      </w:r>
      <w:r>
        <w:rPr>
          <w:rFonts w:hint="eastAsia"/>
        </w:rPr>
        <w:t>2012</w:t>
      </w:r>
    </w:p>
    <w:p w14:paraId="7F54F5B8" w14:textId="77777777" w:rsidR="00FE2A27" w:rsidRDefault="00000000">
      <w:pPr>
        <w:tabs>
          <w:tab w:val="left" w:pos="312"/>
        </w:tabs>
      </w:pPr>
      <w:bookmarkStart w:id="280" w:name="_Ref9238"/>
      <w:r>
        <w:t>[8]</w:t>
      </w:r>
      <w:r>
        <w:rPr>
          <w:rFonts w:hint="eastAsia"/>
        </w:rPr>
        <w:t>巨星海</w:t>
      </w:r>
      <w:r>
        <w:rPr>
          <w:rFonts w:hint="eastAsia"/>
        </w:rPr>
        <w:t>,</w:t>
      </w:r>
      <w:r>
        <w:rPr>
          <w:rFonts w:hint="eastAsia"/>
        </w:rPr>
        <w:t>周刚</w:t>
      </w:r>
      <w:r>
        <w:rPr>
          <w:rFonts w:hint="eastAsia"/>
        </w:rPr>
        <w:t>.</w:t>
      </w:r>
      <w:r>
        <w:rPr>
          <w:rFonts w:hint="eastAsia"/>
        </w:rPr>
        <w:t>一种基于用户偏好分析和论坛相似度计算的改进</w:t>
      </w:r>
      <w:r>
        <w:rPr>
          <w:rFonts w:hint="eastAsia"/>
        </w:rPr>
        <w:t>LFM</w:t>
      </w:r>
      <w:r>
        <w:rPr>
          <w:rFonts w:hint="eastAsia"/>
        </w:rPr>
        <w:t>推荐算法</w:t>
      </w:r>
      <w:r>
        <w:rPr>
          <w:rFonts w:hint="eastAsia"/>
        </w:rPr>
        <w:t>[J].</w:t>
      </w:r>
      <w:r>
        <w:rPr>
          <w:rFonts w:hint="eastAsia"/>
        </w:rPr>
        <w:t>信息工程大学学报</w:t>
      </w:r>
      <w:r>
        <w:rPr>
          <w:rFonts w:hint="eastAsia"/>
        </w:rPr>
        <w:t>,2021,22(04):433-437+449.</w:t>
      </w:r>
      <w:bookmarkEnd w:id="280"/>
    </w:p>
    <w:p w14:paraId="79637E04" w14:textId="77777777" w:rsidR="00FE2A27" w:rsidRDefault="00000000">
      <w:pPr>
        <w:tabs>
          <w:tab w:val="left" w:pos="312"/>
        </w:tabs>
      </w:pPr>
      <w:r>
        <w:t>[9]</w:t>
      </w:r>
      <w:r>
        <w:rPr>
          <w:rFonts w:hint="eastAsia"/>
        </w:rPr>
        <w:t>张芳</w:t>
      </w:r>
      <w:r>
        <w:rPr>
          <w:rFonts w:hint="eastAsia"/>
        </w:rPr>
        <w:t xml:space="preserve">. </w:t>
      </w:r>
      <w:r>
        <w:rPr>
          <w:rFonts w:hint="eastAsia"/>
        </w:rPr>
        <w:t>基</w:t>
      </w:r>
      <w:r>
        <w:rPr>
          <w:rFonts w:hint="eastAsia"/>
        </w:rPr>
        <w:t>于项目流行度与用户信任度的协同过滤推荐算法研究</w:t>
      </w:r>
      <w:r>
        <w:rPr>
          <w:rFonts w:hint="eastAsia"/>
        </w:rPr>
        <w:t>[D].</w:t>
      </w:r>
      <w:r>
        <w:rPr>
          <w:rFonts w:hint="eastAsia"/>
        </w:rPr>
        <w:t>山东科技大</w:t>
      </w:r>
      <w:r>
        <w:rPr>
          <w:rFonts w:hint="eastAsia"/>
        </w:rPr>
        <w:lastRenderedPageBreak/>
        <w:t>学</w:t>
      </w:r>
      <w:r>
        <w:rPr>
          <w:rFonts w:hint="eastAsia"/>
        </w:rPr>
        <w:t>,2018.DOI:10.27275/d.cnki.gsdku.2018.000964.</w:t>
      </w:r>
    </w:p>
    <w:p w14:paraId="78E64820" w14:textId="77777777" w:rsidR="00FE2A27" w:rsidRDefault="00000000">
      <w:pPr>
        <w:tabs>
          <w:tab w:val="left" w:pos="312"/>
        </w:tabs>
      </w:pPr>
      <w:r>
        <w:rPr>
          <w:rFonts w:hint="eastAsia"/>
        </w:rPr>
        <w:t>[</w:t>
      </w:r>
      <w:r>
        <w:t>10]</w:t>
      </w:r>
      <w:r>
        <w:rPr>
          <w:rFonts w:hint="eastAsia"/>
        </w:rPr>
        <w:t>许海玲</w:t>
      </w:r>
      <w:r>
        <w:rPr>
          <w:rFonts w:hint="eastAsia"/>
        </w:rPr>
        <w:t>,</w:t>
      </w:r>
      <w:r>
        <w:rPr>
          <w:rFonts w:hint="eastAsia"/>
        </w:rPr>
        <w:t>吴潇</w:t>
      </w:r>
      <w:r>
        <w:rPr>
          <w:rFonts w:hint="eastAsia"/>
        </w:rPr>
        <w:t>,</w:t>
      </w:r>
      <w:r>
        <w:rPr>
          <w:rFonts w:hint="eastAsia"/>
        </w:rPr>
        <w:t>李晓东</w:t>
      </w:r>
      <w:r>
        <w:rPr>
          <w:rFonts w:hint="eastAsia"/>
        </w:rPr>
        <w:t>,</w:t>
      </w:r>
      <w:r>
        <w:rPr>
          <w:rFonts w:hint="eastAsia"/>
        </w:rPr>
        <w:t>阎保平</w:t>
      </w:r>
      <w:r>
        <w:rPr>
          <w:rFonts w:hint="eastAsia"/>
        </w:rPr>
        <w:t>.</w:t>
      </w:r>
      <w:r>
        <w:rPr>
          <w:rFonts w:hint="eastAsia"/>
        </w:rPr>
        <w:t>互联网推荐系统比较研究</w:t>
      </w:r>
      <w:r>
        <w:rPr>
          <w:rFonts w:hint="eastAsia"/>
        </w:rPr>
        <w:t>[J].</w:t>
      </w:r>
      <w:r>
        <w:rPr>
          <w:rFonts w:hint="eastAsia"/>
        </w:rPr>
        <w:t>软件学报</w:t>
      </w:r>
      <w:r>
        <w:rPr>
          <w:rFonts w:hint="eastAsia"/>
        </w:rPr>
        <w:t>,2009,20(02):350-362.</w:t>
      </w:r>
    </w:p>
    <w:p w14:paraId="3569EA63" w14:textId="77777777" w:rsidR="00FE2A27" w:rsidRDefault="00FE2A27">
      <w:pPr>
        <w:tabs>
          <w:tab w:val="left" w:pos="312"/>
        </w:tabs>
      </w:pPr>
    </w:p>
    <w:p w14:paraId="3B51AE0F" w14:textId="77777777" w:rsidR="00FE2A27" w:rsidRDefault="00FE2A27"/>
    <w:sectPr w:rsidR="00FE2A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 TING" w:date="2022-07-04T15:33:00Z" w:initials="YT">
    <w:p w14:paraId="0083D548" w14:textId="77777777" w:rsidR="00DB7AA5" w:rsidRDefault="00DB7AA5" w:rsidP="00233400">
      <w:pPr>
        <w:jc w:val="left"/>
      </w:pPr>
      <w:r>
        <w:rPr>
          <w:rStyle w:val="a7"/>
        </w:rPr>
        <w:annotationRef/>
      </w:r>
      <w:r>
        <w:rPr>
          <w:rFonts w:hint="eastAsia"/>
        </w:rPr>
        <w:t>太多语言口语化了，所提出了算法，基于协同过滤的混合推荐算法，这个是要重点写的，写的没有很清楚，再扩充一下。</w:t>
      </w:r>
    </w:p>
    <w:p w14:paraId="344670CB" w14:textId="77777777" w:rsidR="00DB7AA5" w:rsidRDefault="00DB7AA5" w:rsidP="00233400">
      <w:pPr>
        <w:jc w:val="left"/>
      </w:pPr>
      <w:r>
        <w:rPr>
          <w:rFonts w:hint="eastAsia"/>
        </w:rPr>
        <w:t>全部改完了以后，按照《智能计算机与应用》排版后，再发给我。</w:t>
      </w:r>
    </w:p>
  </w:comment>
  <w:comment w:id="6" w:author="YU TING" w:date="2022-07-04T15:12:00Z" w:initials="YT">
    <w:p w14:paraId="0D616DD1" w14:textId="1518C8E0" w:rsidR="007B52F7" w:rsidRDefault="007B52F7" w:rsidP="005622EA">
      <w:pPr>
        <w:jc w:val="left"/>
      </w:pPr>
      <w:r>
        <w:rPr>
          <w:rStyle w:val="a7"/>
        </w:rPr>
        <w:annotationRef/>
      </w:r>
      <w:r>
        <w:rPr>
          <w:rFonts w:hint="eastAsia"/>
        </w:rPr>
        <w:t>解决了数据稀疏性？数据稀疏性应该是一直存在的，你们是完成了美食的推荐。</w:t>
      </w:r>
    </w:p>
  </w:comment>
  <w:comment w:id="197" w:author="YU TING" w:date="2022-07-04T15:18:00Z" w:initials="YT">
    <w:p w14:paraId="28A0FF7A" w14:textId="77777777" w:rsidR="00B70F80" w:rsidRDefault="00B70F80" w:rsidP="007A5911">
      <w:pPr>
        <w:jc w:val="left"/>
      </w:pPr>
      <w:r>
        <w:rPr>
          <w:rStyle w:val="a7"/>
        </w:rPr>
        <w:annotationRef/>
      </w:r>
      <w:r>
        <w:rPr>
          <w:rFonts w:hint="eastAsia"/>
        </w:rPr>
        <w:t>为哪个此？</w:t>
      </w:r>
    </w:p>
  </w:comment>
  <w:comment w:id="221" w:author="YU TING" w:date="2022-07-04T15:19:00Z" w:initials="YT">
    <w:p w14:paraId="4BFA2C73" w14:textId="77777777" w:rsidR="00D01C15" w:rsidRDefault="00D01C15" w:rsidP="00C2750F">
      <w:pPr>
        <w:jc w:val="left"/>
      </w:pPr>
      <w:r>
        <w:rPr>
          <w:rStyle w:val="a7"/>
        </w:rPr>
        <w:annotationRef/>
      </w:r>
      <w:r>
        <w:rPr>
          <w:rFonts w:hint="eastAsia"/>
        </w:rPr>
        <w:t>怎么样子的预处理？</w:t>
      </w:r>
    </w:p>
    <w:p w14:paraId="71F41589" w14:textId="77777777" w:rsidR="00D01C15" w:rsidRDefault="00D01C15" w:rsidP="00C2750F">
      <w:pPr>
        <w:jc w:val="left"/>
      </w:pPr>
    </w:p>
  </w:comment>
  <w:comment w:id="222" w:author="YU TING" w:date="2022-07-04T15:19:00Z" w:initials="YT">
    <w:p w14:paraId="67047ECF" w14:textId="77777777" w:rsidR="00D01C15" w:rsidRDefault="00D01C15" w:rsidP="003B6340">
      <w:pPr>
        <w:jc w:val="left"/>
      </w:pPr>
      <w:r>
        <w:rPr>
          <w:rStyle w:val="a7"/>
        </w:rPr>
        <w:annotationRef/>
      </w:r>
      <w:r>
        <w:rPr>
          <w:rFonts w:hint="eastAsia"/>
        </w:rPr>
        <w:t>放脚注</w:t>
      </w:r>
    </w:p>
  </w:comment>
  <w:comment w:id="236" w:author="YU TING" w:date="2022-07-04T15:20:00Z" w:initials="YT">
    <w:p w14:paraId="1B0D59D0" w14:textId="77777777" w:rsidR="00D01C15" w:rsidRDefault="00D01C15" w:rsidP="00EA4135">
      <w:pPr>
        <w:jc w:val="left"/>
      </w:pPr>
      <w:r>
        <w:rPr>
          <w:rStyle w:val="a7"/>
        </w:rPr>
        <w:annotationRef/>
      </w:r>
      <w:r>
        <w:rPr>
          <w:rFonts w:hint="eastAsia"/>
        </w:rPr>
        <w:t>各个指标都重新写。不专业。</w:t>
      </w:r>
    </w:p>
  </w:comment>
  <w:comment w:id="277" w:author="YU TING" w:date="2022-07-04T15:20:00Z" w:initials="YT">
    <w:p w14:paraId="66647E35" w14:textId="77777777" w:rsidR="00D01C15" w:rsidRDefault="00D01C15" w:rsidP="00644489">
      <w:pPr>
        <w:jc w:val="left"/>
      </w:pPr>
      <w:r>
        <w:rPr>
          <w:rStyle w:val="a7"/>
        </w:rPr>
        <w:annotationRef/>
      </w:r>
      <w:r>
        <w:rPr>
          <w:rFonts w:hint="eastAsia"/>
        </w:rPr>
        <w:t>基于用户的协同过滤推荐算法。</w:t>
      </w:r>
      <w:r>
        <w:cr/>
      </w:r>
    </w:p>
  </w:comment>
  <w:comment w:id="279" w:author="YU TING" w:date="2022-07-04T15:23:00Z" w:initials="YT">
    <w:p w14:paraId="03F27A56" w14:textId="77777777" w:rsidR="00D01C15" w:rsidRDefault="00D01C15">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670CB" w15:done="0"/>
  <w15:commentEx w15:paraId="0D616DD1" w15:done="0"/>
  <w15:commentEx w15:paraId="28A0FF7A" w15:done="0"/>
  <w15:commentEx w15:paraId="71F41589" w15:done="0"/>
  <w15:commentEx w15:paraId="67047ECF" w15:done="0"/>
  <w15:commentEx w15:paraId="1B0D59D0" w15:done="0"/>
  <w15:commentEx w15:paraId="66647E35" w15:done="0"/>
  <w15:commentEx w15:paraId="03F27A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D86BE" w16cex:dateUtc="2022-07-04T07:33:00Z"/>
  <w16cex:commentExtensible w16cex:durableId="266D81C1" w16cex:dateUtc="2022-07-04T07:12:00Z"/>
  <w16cex:commentExtensible w16cex:durableId="266D832A" w16cex:dateUtc="2022-07-04T07:18:00Z"/>
  <w16cex:commentExtensible w16cex:durableId="266D8369" w16cex:dateUtc="2022-07-04T07:19:00Z"/>
  <w16cex:commentExtensible w16cex:durableId="266D8379" w16cex:dateUtc="2022-07-04T07:19:00Z"/>
  <w16cex:commentExtensible w16cex:durableId="266D83AE" w16cex:dateUtc="2022-07-04T07:20:00Z"/>
  <w16cex:commentExtensible w16cex:durableId="266D83CF" w16cex:dateUtc="2022-07-04T07:20:00Z"/>
  <w16cex:commentExtensible w16cex:durableId="266D845F" w16cex:dateUtc="2022-07-04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670CB" w16cid:durableId="266D86BE"/>
  <w16cid:commentId w16cid:paraId="0D616DD1" w16cid:durableId="266D81C1"/>
  <w16cid:commentId w16cid:paraId="28A0FF7A" w16cid:durableId="266D832A"/>
  <w16cid:commentId w16cid:paraId="71F41589" w16cid:durableId="266D8369"/>
  <w16cid:commentId w16cid:paraId="67047ECF" w16cid:durableId="266D8379"/>
  <w16cid:commentId w16cid:paraId="1B0D59D0" w16cid:durableId="266D83AE"/>
  <w16cid:commentId w16cid:paraId="66647E35" w16cid:durableId="266D83CF"/>
  <w16cid:commentId w16cid:paraId="03F27A56" w16cid:durableId="266D84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BE9C5F09"/>
    <w:lvl w:ilvl="0">
      <w:start w:val="1"/>
      <w:numFmt w:val="decimal"/>
      <w:lvlText w:val="[%1]"/>
      <w:lvlJc w:val="left"/>
      <w:pPr>
        <w:tabs>
          <w:tab w:val="left" w:pos="312"/>
        </w:tabs>
      </w:pPr>
    </w:lvl>
  </w:abstractNum>
  <w:abstractNum w:abstractNumId="1" w15:restartNumberingAfterBreak="0">
    <w:nsid w:val="00000001"/>
    <w:multiLevelType w:val="singleLevel"/>
    <w:tmpl w:val="0053208E"/>
    <w:lvl w:ilvl="0">
      <w:start w:val="1"/>
      <w:numFmt w:val="decimal"/>
      <w:suff w:val="nothing"/>
      <w:lvlText w:val="%1、"/>
      <w:lvlJc w:val="left"/>
    </w:lvl>
  </w:abstractNum>
  <w:num w:numId="1" w16cid:durableId="492376613">
    <w:abstractNumId w:val="1"/>
  </w:num>
  <w:num w:numId="2" w16cid:durableId="105731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trackRevisions/>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A27"/>
    <w:rsid w:val="003F798B"/>
    <w:rsid w:val="00484EE1"/>
    <w:rsid w:val="005D65D8"/>
    <w:rsid w:val="007B52F7"/>
    <w:rsid w:val="00884F88"/>
    <w:rsid w:val="008A2221"/>
    <w:rsid w:val="00AF4A27"/>
    <w:rsid w:val="00B70F80"/>
    <w:rsid w:val="00BE058D"/>
    <w:rsid w:val="00D01C15"/>
    <w:rsid w:val="00DB7AA5"/>
    <w:rsid w:val="00EF1780"/>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FBCE1"/>
  <w15:docId w15:val="{DA87E800-9F85-1A45-9D15-8BD4654E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uiPriority w:val="9"/>
    <w:qFormat/>
    <w:pPr>
      <w:keepNext/>
      <w:keepLines/>
      <w:spacing w:line="360" w:lineRule="auto"/>
      <w:jc w:val="left"/>
      <w:outlineLvl w:val="0"/>
    </w:pPr>
    <w:rPr>
      <w:rFonts w:ascii="Times New Roman" w:eastAsia="黑体" w:hAnsi="Times New Roman" w:cs="Times New Roman"/>
      <w:b/>
      <w:bCs/>
      <w:kern w:val="44"/>
      <w:sz w:val="32"/>
      <w:szCs w:val="44"/>
    </w:rPr>
  </w:style>
  <w:style w:type="paragraph" w:styleId="2">
    <w:name w:val="heading 2"/>
    <w:basedOn w:val="a"/>
    <w:next w:val="a"/>
    <w:uiPriority w:val="9"/>
    <w:semiHidden/>
    <w:unhideWhenUsed/>
    <w:qFormat/>
    <w:pPr>
      <w:keepNext/>
      <w:keepLines/>
      <w:spacing w:line="360" w:lineRule="auto"/>
      <w:jc w:val="left"/>
      <w:outlineLvl w:val="1"/>
    </w:pPr>
    <w:rPr>
      <w:rFonts w:ascii="Calibri Light" w:eastAsia="黑体" w:hAnsi="Calibri Light"/>
      <w:b/>
      <w:bCs/>
      <w:sz w:val="28"/>
      <w:szCs w:val="32"/>
    </w:rPr>
  </w:style>
  <w:style w:type="paragraph" w:styleId="3">
    <w:name w:val="heading 3"/>
    <w:basedOn w:val="a"/>
    <w:next w:val="a"/>
    <w:uiPriority w:val="9"/>
    <w:semiHidden/>
    <w:unhideWhenUsed/>
    <w:qFormat/>
    <w:pPr>
      <w:keepNext/>
      <w:keepLines/>
      <w:spacing w:before="260" w:after="260" w:line="413" w:lineRule="auto"/>
      <w:jc w:val="left"/>
      <w:outlineLvl w:val="2"/>
    </w:pPr>
    <w:rPr>
      <w:rFonts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styleId="a4">
    <w:name w:val="Placeholder Text"/>
    <w:basedOn w:val="a0"/>
    <w:uiPriority w:val="99"/>
    <w:rPr>
      <w:color w:val="808080"/>
    </w:rPr>
  </w:style>
  <w:style w:type="paragraph" w:styleId="a5">
    <w:name w:val="List Paragraph"/>
    <w:basedOn w:val="a"/>
    <w:uiPriority w:val="99"/>
    <w:qFormat/>
    <w:pPr>
      <w:ind w:firstLineChars="200" w:firstLine="420"/>
    </w:pPr>
  </w:style>
  <w:style w:type="paragraph" w:customStyle="1" w:styleId="10">
    <w:name w:val="修订1"/>
    <w:uiPriority w:val="99"/>
    <w:qFormat/>
    <w:rPr>
      <w:rFonts w:ascii="Calibri" w:hAnsi="Calibri" w:cs="宋体"/>
      <w:kern w:val="2"/>
      <w:sz w:val="21"/>
      <w:szCs w:val="24"/>
    </w:rPr>
  </w:style>
  <w:style w:type="paragraph" w:customStyle="1" w:styleId="20">
    <w:name w:val="修订2"/>
    <w:uiPriority w:val="99"/>
    <w:rPr>
      <w:rFonts w:ascii="Calibri" w:hAnsi="Calibri" w:cs="宋体"/>
      <w:kern w:val="2"/>
      <w:sz w:val="21"/>
      <w:szCs w:val="24"/>
    </w:rPr>
  </w:style>
  <w:style w:type="paragraph" w:customStyle="1" w:styleId="30">
    <w:name w:val="修订3"/>
    <w:uiPriority w:val="99"/>
    <w:qFormat/>
    <w:rPr>
      <w:rFonts w:ascii="Calibri" w:hAnsi="Calibri" w:cs="宋体"/>
      <w:kern w:val="2"/>
      <w:sz w:val="21"/>
      <w:szCs w:val="24"/>
    </w:rPr>
  </w:style>
  <w:style w:type="character" w:customStyle="1" w:styleId="11">
    <w:name w:val="未处理的提及1"/>
    <w:basedOn w:val="a0"/>
    <w:uiPriority w:val="99"/>
    <w:rPr>
      <w:color w:val="605E5C"/>
      <w:shd w:val="clear" w:color="auto" w:fill="E1DFDD"/>
    </w:rPr>
  </w:style>
  <w:style w:type="paragraph" w:customStyle="1" w:styleId="4">
    <w:name w:val="修订4"/>
    <w:uiPriority w:val="99"/>
    <w:qFormat/>
    <w:rPr>
      <w:rFonts w:ascii="Calibri" w:hAnsi="Calibri" w:cs="宋体"/>
      <w:kern w:val="2"/>
      <w:sz w:val="21"/>
      <w:szCs w:val="24"/>
    </w:rPr>
  </w:style>
  <w:style w:type="paragraph" w:customStyle="1" w:styleId="Revision74df6252-ae99-4ea8-b6d2-e834b44473be">
    <w:name w:val="Revision_74df6252-ae99-4ea8-b6d2-e834b44473be"/>
    <w:uiPriority w:val="99"/>
    <w:rPr>
      <w:rFonts w:ascii="Calibri" w:hAnsi="Calibri" w:cs="宋体"/>
      <w:kern w:val="2"/>
      <w:sz w:val="21"/>
      <w:szCs w:val="24"/>
    </w:rPr>
  </w:style>
  <w:style w:type="paragraph" w:styleId="a6">
    <w:name w:val="Revision"/>
    <w:hidden/>
    <w:uiPriority w:val="99"/>
    <w:semiHidden/>
    <w:rsid w:val="007B52F7"/>
    <w:rPr>
      <w:rFonts w:ascii="Calibri" w:hAnsi="Calibri" w:cs="宋体"/>
      <w:kern w:val="2"/>
      <w:sz w:val="21"/>
      <w:szCs w:val="24"/>
    </w:rPr>
  </w:style>
  <w:style w:type="character" w:styleId="a7">
    <w:name w:val="annotation reference"/>
    <w:basedOn w:val="a0"/>
    <w:uiPriority w:val="99"/>
    <w:semiHidden/>
    <w:unhideWhenUsed/>
    <w:rsid w:val="007B52F7"/>
    <w:rPr>
      <w:sz w:val="21"/>
      <w:szCs w:val="21"/>
    </w:rPr>
  </w:style>
  <w:style w:type="paragraph" w:styleId="a8">
    <w:name w:val="annotation text"/>
    <w:basedOn w:val="a"/>
    <w:link w:val="a9"/>
    <w:uiPriority w:val="99"/>
    <w:semiHidden/>
    <w:unhideWhenUsed/>
    <w:rsid w:val="007B52F7"/>
    <w:pPr>
      <w:jc w:val="left"/>
    </w:pPr>
  </w:style>
  <w:style w:type="character" w:customStyle="1" w:styleId="a9">
    <w:name w:val="批注文字 字符"/>
    <w:basedOn w:val="a0"/>
    <w:link w:val="a8"/>
    <w:uiPriority w:val="99"/>
    <w:semiHidden/>
    <w:rsid w:val="007B52F7"/>
    <w:rPr>
      <w:rFonts w:ascii="Calibri" w:hAnsi="Calibri" w:cs="宋体"/>
      <w:kern w:val="2"/>
      <w:sz w:val="21"/>
      <w:szCs w:val="24"/>
    </w:rPr>
  </w:style>
  <w:style w:type="paragraph" w:styleId="aa">
    <w:name w:val="annotation subject"/>
    <w:basedOn w:val="a8"/>
    <w:next w:val="a8"/>
    <w:link w:val="ab"/>
    <w:uiPriority w:val="99"/>
    <w:semiHidden/>
    <w:unhideWhenUsed/>
    <w:rsid w:val="007B52F7"/>
    <w:rPr>
      <w:b/>
      <w:bCs/>
    </w:rPr>
  </w:style>
  <w:style w:type="character" w:customStyle="1" w:styleId="ab">
    <w:name w:val="批注主题 字符"/>
    <w:basedOn w:val="a9"/>
    <w:link w:val="aa"/>
    <w:uiPriority w:val="99"/>
    <w:semiHidden/>
    <w:rsid w:val="007B52F7"/>
    <w:rPr>
      <w:rFonts w:ascii="Calibri" w:hAnsi="Calibri" w:cs="宋体"/>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539/Documents/WPS%20Cloud%20Files/.343777248/cachedata/28DECB86EFA1442BA5D1CB01131A19DB/6&#31181;&#26041;&#27861;&#23545;&#276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539/Documents/WPS%20Cloud%20Files/.343777248/cachedata/28DECB86EFA1442BA5D1CB01131A19DB/6&#31181;&#26041;&#27861;&#23545;&#276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9539/Documents/WPS%20Cloud%20Files/.343777248/cachedata/28DECB86EFA1442BA5D1CB01131A19DB/6&#31181;&#26041;&#27861;&#23545;&#276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9539/Documents/WPS%20Cloud%20Files/.343777248/cachedata/28DECB86EFA1442BA5D1CB01131A19DB/6&#31181;&#26041;&#27861;&#23545;&#2760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基础推荐算法的三大指标对比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'[SRT-实验结果(2).xlsx]Sheet1'!$F$56</c:f>
              <c:strCache>
                <c:ptCount val="1"/>
                <c:pt idx="0">
                  <c:v>基于用户</c:v>
                </c:pt>
              </c:strCache>
            </c:strRef>
          </c:tx>
          <c:spPr>
            <a:solidFill>
              <a:schemeClr val="accent1"/>
            </a:solidFill>
            <a:ln>
              <a:noFill/>
            </a:ln>
            <a:effectLst/>
          </c:spPr>
          <c:invertIfNegative val="0"/>
          <c:cat>
            <c:strRef>
              <c:f>'[SRT-实验结果(2).xlsx]Sheet1'!$E$57:$E$59</c:f>
              <c:strCache>
                <c:ptCount val="3"/>
                <c:pt idx="0">
                  <c:v>准确率</c:v>
                </c:pt>
                <c:pt idx="1">
                  <c:v>召回率</c:v>
                </c:pt>
                <c:pt idx="2">
                  <c:v>F1</c:v>
                </c:pt>
              </c:strCache>
            </c:strRef>
          </c:cat>
          <c:val>
            <c:numRef>
              <c:f>'[SRT-实验结果(2).xlsx]Sheet1'!$F$57:$F$59</c:f>
              <c:numCache>
                <c:formatCode>0.00%</c:formatCode>
                <c:ptCount val="3"/>
                <c:pt idx="0">
                  <c:v>1.15942028985507E-3</c:v>
                </c:pt>
                <c:pt idx="1">
                  <c:v>2.83023967709886E-4</c:v>
                </c:pt>
                <c:pt idx="2">
                  <c:v>5.0695144898043405E-4</c:v>
                </c:pt>
              </c:numCache>
            </c:numRef>
          </c:val>
          <c:extLst>
            <c:ext xmlns:c16="http://schemas.microsoft.com/office/drawing/2014/chart" uri="{C3380CC4-5D6E-409C-BE32-E72D297353CC}">
              <c16:uniqueId val="{00000000-D5EA-8446-A0F1-E91874C61CD8}"/>
            </c:ext>
          </c:extLst>
        </c:ser>
        <c:ser>
          <c:idx val="1"/>
          <c:order val="1"/>
          <c:tx>
            <c:strRef>
              <c:f>'[SRT-实验结果(2).xlsx]Sheet1'!$G$56</c:f>
              <c:strCache>
                <c:ptCount val="1"/>
                <c:pt idx="0">
                  <c:v>基于餐厅</c:v>
                </c:pt>
              </c:strCache>
            </c:strRef>
          </c:tx>
          <c:spPr>
            <a:solidFill>
              <a:schemeClr val="accent2"/>
            </a:solidFill>
            <a:ln>
              <a:noFill/>
            </a:ln>
            <a:effectLst/>
          </c:spPr>
          <c:invertIfNegative val="0"/>
          <c:cat>
            <c:strRef>
              <c:f>'[SRT-实验结果(2).xlsx]Sheet1'!$E$57:$E$59</c:f>
              <c:strCache>
                <c:ptCount val="3"/>
                <c:pt idx="0">
                  <c:v>准确率</c:v>
                </c:pt>
                <c:pt idx="1">
                  <c:v>召回率</c:v>
                </c:pt>
                <c:pt idx="2">
                  <c:v>F1</c:v>
                </c:pt>
              </c:strCache>
            </c:strRef>
          </c:cat>
          <c:val>
            <c:numRef>
              <c:f>'[SRT-实验结果(2).xlsx]Sheet1'!$G$57:$G$59</c:f>
              <c:numCache>
                <c:formatCode>0.00%</c:formatCode>
                <c:ptCount val="3"/>
                <c:pt idx="0">
                  <c:v>1.28824476650563E-3</c:v>
                </c:pt>
                <c:pt idx="1">
                  <c:v>1.5817000501962901E-4</c:v>
                </c:pt>
                <c:pt idx="2">
                  <c:v>7.1549190427659605E-4</c:v>
                </c:pt>
              </c:numCache>
            </c:numRef>
          </c:val>
          <c:extLst>
            <c:ext xmlns:c16="http://schemas.microsoft.com/office/drawing/2014/chart" uri="{C3380CC4-5D6E-409C-BE32-E72D297353CC}">
              <c16:uniqueId val="{00000001-D5EA-8446-A0F1-E91874C61CD8}"/>
            </c:ext>
          </c:extLst>
        </c:ser>
        <c:ser>
          <c:idx val="2"/>
          <c:order val="2"/>
          <c:tx>
            <c:strRef>
              <c:f>'[SRT-实验结果(2).xlsx]Sheet1'!$H$56</c:f>
              <c:strCache>
                <c:ptCount val="1"/>
                <c:pt idx="0">
                  <c:v>基于SVD</c:v>
                </c:pt>
              </c:strCache>
            </c:strRef>
          </c:tx>
          <c:spPr>
            <a:solidFill>
              <a:schemeClr val="accent3"/>
            </a:solidFill>
            <a:ln>
              <a:noFill/>
            </a:ln>
            <a:effectLst/>
          </c:spPr>
          <c:invertIfNegative val="0"/>
          <c:cat>
            <c:strRef>
              <c:f>'[SRT-实验结果(2).xlsx]Sheet1'!$E$57:$E$59</c:f>
              <c:strCache>
                <c:ptCount val="3"/>
                <c:pt idx="0">
                  <c:v>准确率</c:v>
                </c:pt>
                <c:pt idx="1">
                  <c:v>召回率</c:v>
                </c:pt>
                <c:pt idx="2">
                  <c:v>F1</c:v>
                </c:pt>
              </c:strCache>
            </c:strRef>
          </c:cat>
          <c:val>
            <c:numRef>
              <c:f>'[SRT-实验结果(2).xlsx]Sheet1'!$H$57:$H$59</c:f>
              <c:numCache>
                <c:formatCode>0.00%</c:formatCode>
                <c:ptCount val="3"/>
                <c:pt idx="0">
                  <c:v>5.0885668276972502E-3</c:v>
                </c:pt>
                <c:pt idx="1">
                  <c:v>2.8705429174856502E-3</c:v>
                </c:pt>
                <c:pt idx="2">
                  <c:v>8.6010641711124804E-3</c:v>
                </c:pt>
              </c:numCache>
            </c:numRef>
          </c:val>
          <c:extLst>
            <c:ext xmlns:c16="http://schemas.microsoft.com/office/drawing/2014/chart" uri="{C3380CC4-5D6E-409C-BE32-E72D297353CC}">
              <c16:uniqueId val="{00000002-D5EA-8446-A0F1-E91874C61CD8}"/>
            </c:ext>
          </c:extLst>
        </c:ser>
        <c:ser>
          <c:idx val="3"/>
          <c:order val="3"/>
          <c:tx>
            <c:strRef>
              <c:f>'[SRT-实验结果(2).xlsx]Sheet1'!$I$56</c:f>
              <c:strCache>
                <c:ptCount val="1"/>
                <c:pt idx="0">
                  <c:v>基于流行度</c:v>
                </c:pt>
              </c:strCache>
            </c:strRef>
          </c:tx>
          <c:spPr>
            <a:solidFill>
              <a:schemeClr val="accent4"/>
            </a:solidFill>
            <a:ln>
              <a:noFill/>
            </a:ln>
            <a:effectLst/>
          </c:spPr>
          <c:invertIfNegative val="0"/>
          <c:cat>
            <c:strRef>
              <c:f>'[SRT-实验结果(2).xlsx]Sheet1'!$E$57:$E$59</c:f>
              <c:strCache>
                <c:ptCount val="3"/>
                <c:pt idx="0">
                  <c:v>准确率</c:v>
                </c:pt>
                <c:pt idx="1">
                  <c:v>召回率</c:v>
                </c:pt>
                <c:pt idx="2">
                  <c:v>F1</c:v>
                </c:pt>
              </c:strCache>
            </c:strRef>
          </c:cat>
          <c:val>
            <c:numRef>
              <c:f>'[SRT-实验结果(2).xlsx]Sheet1'!$I$57:$I$59</c:f>
              <c:numCache>
                <c:formatCode>0.00%</c:formatCode>
                <c:ptCount val="3"/>
                <c:pt idx="0">
                  <c:v>1.28824476650563E-3</c:v>
                </c:pt>
                <c:pt idx="1">
                  <c:v>3.7291367034185501E-3</c:v>
                </c:pt>
                <c:pt idx="2">
                  <c:v>5.6600075465009997E-3</c:v>
                </c:pt>
              </c:numCache>
            </c:numRef>
          </c:val>
          <c:extLst>
            <c:ext xmlns:c16="http://schemas.microsoft.com/office/drawing/2014/chart" uri="{C3380CC4-5D6E-409C-BE32-E72D297353CC}">
              <c16:uniqueId val="{00000003-D5EA-8446-A0F1-E91874C61CD8}"/>
            </c:ext>
          </c:extLst>
        </c:ser>
        <c:dLbls>
          <c:showLegendKey val="0"/>
          <c:showVal val="0"/>
          <c:showCatName val="0"/>
          <c:showSerName val="0"/>
          <c:showPercent val="0"/>
          <c:showBubbleSize val="0"/>
        </c:dLbls>
        <c:gapWidth val="219"/>
        <c:overlap val="-27"/>
        <c:axId val="263316760"/>
        <c:axId val="302657285"/>
      </c:barChart>
      <c:catAx>
        <c:axId val="2633167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2657285"/>
        <c:crosses val="autoZero"/>
        <c:auto val="1"/>
        <c:lblAlgn val="ctr"/>
        <c:lblOffset val="100"/>
        <c:noMultiLvlLbl val="0"/>
      </c:catAx>
      <c:valAx>
        <c:axId val="30265728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331676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混合推荐算法的精确率对比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[6种方法对比.xlsx]Sheet1!$B$63</c:f>
              <c:strCache>
                <c:ptCount val="1"/>
                <c:pt idx="0">
                  <c:v>ucf+rcf</c:v>
                </c:pt>
              </c:strCache>
            </c:strRef>
          </c:tx>
          <c:spPr>
            <a:solidFill>
              <a:schemeClr val="accent1"/>
            </a:solidFill>
            <a:ln>
              <a:noFill/>
            </a:ln>
            <a:effectLst/>
          </c:spPr>
          <c:invertIfNegative val="0"/>
          <c:cat>
            <c:strRef>
              <c:f>[6种方法对比.xlsx]Sheet1!$C$62:$G$62</c:f>
              <c:strCache>
                <c:ptCount val="5"/>
                <c:pt idx="0">
                  <c:v>topk=1</c:v>
                </c:pt>
                <c:pt idx="1">
                  <c:v>topk=2</c:v>
                </c:pt>
                <c:pt idx="2">
                  <c:v>topk=3</c:v>
                </c:pt>
                <c:pt idx="3">
                  <c:v>topk=4</c:v>
                </c:pt>
                <c:pt idx="4">
                  <c:v>topk=5</c:v>
                </c:pt>
              </c:strCache>
            </c:strRef>
          </c:cat>
          <c:val>
            <c:numRef>
              <c:f>[6种方法对比.xlsx]Sheet1!$C$63:$G$63</c:f>
              <c:numCache>
                <c:formatCode>0.00%</c:formatCode>
                <c:ptCount val="5"/>
                <c:pt idx="0">
                  <c:v>2.7911969940955402E-4</c:v>
                </c:pt>
                <c:pt idx="1">
                  <c:v>4.1575172009954598E-4</c:v>
                </c:pt>
                <c:pt idx="2">
                  <c:v>7.1353052029380498E-4</c:v>
                </c:pt>
                <c:pt idx="3">
                  <c:v>1.18946539236394E-3</c:v>
                </c:pt>
                <c:pt idx="4">
                  <c:v>1.14523426117629E-3</c:v>
                </c:pt>
              </c:numCache>
            </c:numRef>
          </c:val>
          <c:extLst>
            <c:ext xmlns:c16="http://schemas.microsoft.com/office/drawing/2014/chart" uri="{C3380CC4-5D6E-409C-BE32-E72D297353CC}">
              <c16:uniqueId val="{00000000-6FBF-0E4B-9072-5DBCEE675F4B}"/>
            </c:ext>
          </c:extLst>
        </c:ser>
        <c:ser>
          <c:idx val="1"/>
          <c:order val="1"/>
          <c:tx>
            <c:strRef>
              <c:f>[6种方法对比.xlsx]Sheet1!$B$64</c:f>
              <c:strCache>
                <c:ptCount val="1"/>
                <c:pt idx="0">
                  <c:v>pop+svd</c:v>
                </c:pt>
              </c:strCache>
            </c:strRef>
          </c:tx>
          <c:spPr>
            <a:solidFill>
              <a:schemeClr val="accent2"/>
            </a:solidFill>
            <a:ln>
              <a:noFill/>
            </a:ln>
            <a:effectLst/>
          </c:spPr>
          <c:invertIfNegative val="0"/>
          <c:cat>
            <c:strRef>
              <c:f>[6种方法对比.xlsx]Sheet1!$C$62:$G$62</c:f>
              <c:strCache>
                <c:ptCount val="5"/>
                <c:pt idx="0">
                  <c:v>topk=1</c:v>
                </c:pt>
                <c:pt idx="1">
                  <c:v>topk=2</c:v>
                </c:pt>
                <c:pt idx="2">
                  <c:v>topk=3</c:v>
                </c:pt>
                <c:pt idx="3">
                  <c:v>topk=4</c:v>
                </c:pt>
                <c:pt idx="4">
                  <c:v>topk=5</c:v>
                </c:pt>
              </c:strCache>
            </c:strRef>
          </c:cat>
          <c:val>
            <c:numRef>
              <c:f>[6种方法对比.xlsx]Sheet1!$C$64:$G$64</c:f>
              <c:numCache>
                <c:formatCode>0.00%</c:formatCode>
                <c:ptCount val="5"/>
                <c:pt idx="0">
                  <c:v>2.72149258864234E-3</c:v>
                </c:pt>
                <c:pt idx="1">
                  <c:v>6.5775479664368502E-3</c:v>
                </c:pt>
                <c:pt idx="2">
                  <c:v>9.9298076230443302E-3</c:v>
                </c:pt>
                <c:pt idx="3">
                  <c:v>1.2770211985187799E-2</c:v>
                </c:pt>
                <c:pt idx="4">
                  <c:v>1.40413312756308E-2</c:v>
                </c:pt>
              </c:numCache>
            </c:numRef>
          </c:val>
          <c:extLst>
            <c:ext xmlns:c16="http://schemas.microsoft.com/office/drawing/2014/chart" uri="{C3380CC4-5D6E-409C-BE32-E72D297353CC}">
              <c16:uniqueId val="{00000001-6FBF-0E4B-9072-5DBCEE675F4B}"/>
            </c:ext>
          </c:extLst>
        </c:ser>
        <c:ser>
          <c:idx val="2"/>
          <c:order val="2"/>
          <c:tx>
            <c:strRef>
              <c:f>[6种方法对比.xlsx]Sheet1!$B$65</c:f>
              <c:strCache>
                <c:ptCount val="1"/>
                <c:pt idx="0">
                  <c:v>pop+rcf</c:v>
                </c:pt>
              </c:strCache>
            </c:strRef>
          </c:tx>
          <c:spPr>
            <a:solidFill>
              <a:schemeClr val="accent3"/>
            </a:solidFill>
            <a:ln>
              <a:noFill/>
            </a:ln>
            <a:effectLst/>
          </c:spPr>
          <c:invertIfNegative val="0"/>
          <c:cat>
            <c:strRef>
              <c:f>[6种方法对比.xlsx]Sheet1!$C$62:$G$62</c:f>
              <c:strCache>
                <c:ptCount val="5"/>
                <c:pt idx="0">
                  <c:v>topk=1</c:v>
                </c:pt>
                <c:pt idx="1">
                  <c:v>topk=2</c:v>
                </c:pt>
                <c:pt idx="2">
                  <c:v>topk=3</c:v>
                </c:pt>
                <c:pt idx="3">
                  <c:v>topk=4</c:v>
                </c:pt>
                <c:pt idx="4">
                  <c:v>topk=5</c:v>
                </c:pt>
              </c:strCache>
            </c:strRef>
          </c:cat>
          <c:val>
            <c:numRef>
              <c:f>[6种方法对比.xlsx]Sheet1!$C$65:$G$65</c:f>
              <c:numCache>
                <c:formatCode>0.00%</c:formatCode>
                <c:ptCount val="5"/>
                <c:pt idx="0">
                  <c:v>2.19500038340618E-4</c:v>
                </c:pt>
                <c:pt idx="1">
                  <c:v>3.3237932854301099E-4</c:v>
                </c:pt>
                <c:pt idx="2">
                  <c:v>4.4867920329699198E-4</c:v>
                </c:pt>
                <c:pt idx="3">
                  <c:v>7.1604692235553203E-4</c:v>
                </c:pt>
                <c:pt idx="4">
                  <c:v>9.15498853310133E-4</c:v>
                </c:pt>
              </c:numCache>
            </c:numRef>
          </c:val>
          <c:extLst>
            <c:ext xmlns:c16="http://schemas.microsoft.com/office/drawing/2014/chart" uri="{C3380CC4-5D6E-409C-BE32-E72D297353CC}">
              <c16:uniqueId val="{00000002-6FBF-0E4B-9072-5DBCEE675F4B}"/>
            </c:ext>
          </c:extLst>
        </c:ser>
        <c:ser>
          <c:idx val="3"/>
          <c:order val="3"/>
          <c:tx>
            <c:strRef>
              <c:f>[6种方法对比.xlsx]Sheet1!$B$66</c:f>
              <c:strCache>
                <c:ptCount val="1"/>
                <c:pt idx="0">
                  <c:v>svd+rcf</c:v>
                </c:pt>
              </c:strCache>
            </c:strRef>
          </c:tx>
          <c:spPr>
            <a:solidFill>
              <a:schemeClr val="accent4"/>
            </a:solidFill>
            <a:ln>
              <a:noFill/>
            </a:ln>
            <a:effectLst/>
          </c:spPr>
          <c:invertIfNegative val="0"/>
          <c:cat>
            <c:strRef>
              <c:f>[6种方法对比.xlsx]Sheet1!$C$62:$G$62</c:f>
              <c:strCache>
                <c:ptCount val="5"/>
                <c:pt idx="0">
                  <c:v>topk=1</c:v>
                </c:pt>
                <c:pt idx="1">
                  <c:v>topk=2</c:v>
                </c:pt>
                <c:pt idx="2">
                  <c:v>topk=3</c:v>
                </c:pt>
                <c:pt idx="3">
                  <c:v>topk=4</c:v>
                </c:pt>
                <c:pt idx="4">
                  <c:v>topk=5</c:v>
                </c:pt>
              </c:strCache>
            </c:strRef>
          </c:cat>
          <c:val>
            <c:numRef>
              <c:f>[6种方法对比.xlsx]Sheet1!$C$66:$G$66</c:f>
              <c:numCache>
                <c:formatCode>0.00%</c:formatCode>
                <c:ptCount val="5"/>
                <c:pt idx="0">
                  <c:v>2.5962465696765199E-3</c:v>
                </c:pt>
                <c:pt idx="1">
                  <c:v>6.1302407558446199E-3</c:v>
                </c:pt>
                <c:pt idx="2">
                  <c:v>9.8045616040785093E-3</c:v>
                </c:pt>
                <c:pt idx="3">
                  <c:v>1.2564450668315401E-2</c:v>
                </c:pt>
                <c:pt idx="4">
                  <c:v>1.40127036141529E-2</c:v>
                </c:pt>
              </c:numCache>
            </c:numRef>
          </c:val>
          <c:extLst>
            <c:ext xmlns:c16="http://schemas.microsoft.com/office/drawing/2014/chart" uri="{C3380CC4-5D6E-409C-BE32-E72D297353CC}">
              <c16:uniqueId val="{00000003-6FBF-0E4B-9072-5DBCEE675F4B}"/>
            </c:ext>
          </c:extLst>
        </c:ser>
        <c:ser>
          <c:idx val="4"/>
          <c:order val="4"/>
          <c:tx>
            <c:strRef>
              <c:f>[6种方法对比.xlsx]Sheet1!$B$67</c:f>
              <c:strCache>
                <c:ptCount val="1"/>
                <c:pt idx="0">
                  <c:v>pop+ucf</c:v>
                </c:pt>
              </c:strCache>
            </c:strRef>
          </c:tx>
          <c:spPr>
            <a:solidFill>
              <a:schemeClr val="accent5"/>
            </a:solidFill>
            <a:ln>
              <a:noFill/>
            </a:ln>
            <a:effectLst/>
          </c:spPr>
          <c:invertIfNegative val="0"/>
          <c:cat>
            <c:strRef>
              <c:f>[6种方法对比.xlsx]Sheet1!$C$62:$G$62</c:f>
              <c:strCache>
                <c:ptCount val="5"/>
                <c:pt idx="0">
                  <c:v>topk=1</c:v>
                </c:pt>
                <c:pt idx="1">
                  <c:v>topk=2</c:v>
                </c:pt>
                <c:pt idx="2">
                  <c:v>topk=3</c:v>
                </c:pt>
                <c:pt idx="3">
                  <c:v>topk=4</c:v>
                </c:pt>
                <c:pt idx="4">
                  <c:v>topk=5</c:v>
                </c:pt>
              </c:strCache>
            </c:strRef>
          </c:cat>
          <c:val>
            <c:numRef>
              <c:f>[6种方法对比.xlsx]Sheet1!$C$67:$G$67</c:f>
              <c:numCache>
                <c:formatCode>0.00%</c:formatCode>
                <c:ptCount val="5"/>
                <c:pt idx="0">
                  <c:v>3.1132581857219499E-4</c:v>
                </c:pt>
                <c:pt idx="1">
                  <c:v>6.9620172277177095E-4</c:v>
                </c:pt>
                <c:pt idx="2">
                  <c:v>1.2568809791031999E-3</c:v>
                </c:pt>
                <c:pt idx="3">
                  <c:v>1.4558607433003501E-3</c:v>
                </c:pt>
                <c:pt idx="4">
                  <c:v>1.0206911535413901E-3</c:v>
                </c:pt>
              </c:numCache>
            </c:numRef>
          </c:val>
          <c:extLst>
            <c:ext xmlns:c16="http://schemas.microsoft.com/office/drawing/2014/chart" uri="{C3380CC4-5D6E-409C-BE32-E72D297353CC}">
              <c16:uniqueId val="{00000004-6FBF-0E4B-9072-5DBCEE675F4B}"/>
            </c:ext>
          </c:extLst>
        </c:ser>
        <c:ser>
          <c:idx val="5"/>
          <c:order val="5"/>
          <c:tx>
            <c:strRef>
              <c:f>[6种方法对比.xlsx]Sheet1!$B$68</c:f>
              <c:strCache>
                <c:ptCount val="1"/>
                <c:pt idx="0">
                  <c:v>svd+ucf</c:v>
                </c:pt>
              </c:strCache>
            </c:strRef>
          </c:tx>
          <c:spPr>
            <a:solidFill>
              <a:schemeClr val="accent6"/>
            </a:solidFill>
            <a:ln>
              <a:noFill/>
            </a:ln>
            <a:effectLst/>
          </c:spPr>
          <c:invertIfNegative val="0"/>
          <c:cat>
            <c:strRef>
              <c:f>[6种方法对比.xlsx]Sheet1!$C$62:$G$62</c:f>
              <c:strCache>
                <c:ptCount val="5"/>
                <c:pt idx="0">
                  <c:v>topk=1</c:v>
                </c:pt>
                <c:pt idx="1">
                  <c:v>topk=2</c:v>
                </c:pt>
                <c:pt idx="2">
                  <c:v>topk=3</c:v>
                </c:pt>
                <c:pt idx="3">
                  <c:v>topk=4</c:v>
                </c:pt>
                <c:pt idx="4">
                  <c:v>topk=5</c:v>
                </c:pt>
              </c:strCache>
            </c:strRef>
          </c:cat>
          <c:val>
            <c:numRef>
              <c:f>[6种方法对比.xlsx]Sheet1!$C$68:$G$68</c:f>
              <c:numCache>
                <c:formatCode>0.00%</c:formatCode>
                <c:ptCount val="5"/>
                <c:pt idx="0">
                  <c:v>2.5962465696765199E-3</c:v>
                </c:pt>
                <c:pt idx="1">
                  <c:v>6.1302407558446199E-3</c:v>
                </c:pt>
                <c:pt idx="2">
                  <c:v>9.8045616040785093E-3</c:v>
                </c:pt>
                <c:pt idx="3">
                  <c:v>1.21887126114179E-2</c:v>
                </c:pt>
                <c:pt idx="4">
                  <c:v>1.36906424225264E-2</c:v>
                </c:pt>
              </c:numCache>
            </c:numRef>
          </c:val>
          <c:extLst>
            <c:ext xmlns:c16="http://schemas.microsoft.com/office/drawing/2014/chart" uri="{C3380CC4-5D6E-409C-BE32-E72D297353CC}">
              <c16:uniqueId val="{00000005-6FBF-0E4B-9072-5DBCEE675F4B}"/>
            </c:ext>
          </c:extLst>
        </c:ser>
        <c:dLbls>
          <c:showLegendKey val="0"/>
          <c:showVal val="0"/>
          <c:showCatName val="0"/>
          <c:showSerName val="0"/>
          <c:showPercent val="0"/>
          <c:showBubbleSize val="0"/>
        </c:dLbls>
        <c:gapWidth val="219"/>
        <c:overlap val="-27"/>
        <c:axId val="702374881"/>
        <c:axId val="875184294"/>
      </c:barChart>
      <c:catAx>
        <c:axId val="70237488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5184294"/>
        <c:crosses val="autoZero"/>
        <c:auto val="1"/>
        <c:lblAlgn val="ctr"/>
        <c:lblOffset val="100"/>
        <c:noMultiLvlLbl val="0"/>
      </c:catAx>
      <c:valAx>
        <c:axId val="87518429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2374881"/>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混合推荐算法的召回率对比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[6种方法对比.xlsx]Sheet1!$B$73</c:f>
              <c:strCache>
                <c:ptCount val="1"/>
                <c:pt idx="0">
                  <c:v>ucf+rcf</c:v>
                </c:pt>
              </c:strCache>
            </c:strRef>
          </c:tx>
          <c:spPr>
            <a:solidFill>
              <a:schemeClr val="accent1"/>
            </a:solidFill>
            <a:ln>
              <a:noFill/>
            </a:ln>
            <a:effectLst/>
          </c:spPr>
          <c:invertIfNegative val="0"/>
          <c:cat>
            <c:strRef>
              <c:f>[6种方法对比.xlsx]Sheet1!$C$72:$G$72</c:f>
              <c:strCache>
                <c:ptCount val="5"/>
                <c:pt idx="0">
                  <c:v>topk=1</c:v>
                </c:pt>
                <c:pt idx="1">
                  <c:v>topk=2</c:v>
                </c:pt>
                <c:pt idx="2">
                  <c:v>topk=3</c:v>
                </c:pt>
                <c:pt idx="3">
                  <c:v>topk=4</c:v>
                </c:pt>
                <c:pt idx="4">
                  <c:v>topk=5</c:v>
                </c:pt>
              </c:strCache>
            </c:strRef>
          </c:cat>
          <c:val>
            <c:numRef>
              <c:f>[6种方法对比.xlsx]Sheet1!$C$73:$G$73</c:f>
              <c:numCache>
                <c:formatCode>0.00%</c:formatCode>
                <c:ptCount val="5"/>
                <c:pt idx="0">
                  <c:v>4.5702016716509398E-4</c:v>
                </c:pt>
                <c:pt idx="1">
                  <c:v>5.6561259459810096E-4</c:v>
                </c:pt>
                <c:pt idx="2">
                  <c:v>8.2074483040666605E-4</c:v>
                </c:pt>
                <c:pt idx="3">
                  <c:v>1.13847952012203E-3</c:v>
                </c:pt>
                <c:pt idx="4">
                  <c:v>1.08227121256098E-3</c:v>
                </c:pt>
              </c:numCache>
            </c:numRef>
          </c:val>
          <c:extLst>
            <c:ext xmlns:c16="http://schemas.microsoft.com/office/drawing/2014/chart" uri="{C3380CC4-5D6E-409C-BE32-E72D297353CC}">
              <c16:uniqueId val="{00000000-FCCA-1641-8D4B-E471F8BC41F1}"/>
            </c:ext>
          </c:extLst>
        </c:ser>
        <c:ser>
          <c:idx val="1"/>
          <c:order val="1"/>
          <c:tx>
            <c:strRef>
              <c:f>[6种方法对比.xlsx]Sheet1!$B$74</c:f>
              <c:strCache>
                <c:ptCount val="1"/>
                <c:pt idx="0">
                  <c:v>pop+svd</c:v>
                </c:pt>
              </c:strCache>
            </c:strRef>
          </c:tx>
          <c:spPr>
            <a:solidFill>
              <a:schemeClr val="accent2"/>
            </a:solidFill>
            <a:ln>
              <a:noFill/>
            </a:ln>
            <a:effectLst/>
          </c:spPr>
          <c:invertIfNegative val="0"/>
          <c:cat>
            <c:strRef>
              <c:f>[6种方法对比.xlsx]Sheet1!$C$72:$G$72</c:f>
              <c:strCache>
                <c:ptCount val="5"/>
                <c:pt idx="0">
                  <c:v>topk=1</c:v>
                </c:pt>
                <c:pt idx="1">
                  <c:v>topk=2</c:v>
                </c:pt>
                <c:pt idx="2">
                  <c:v>topk=3</c:v>
                </c:pt>
                <c:pt idx="3">
                  <c:v>topk=4</c:v>
                </c:pt>
                <c:pt idx="4">
                  <c:v>topk=5</c:v>
                </c:pt>
              </c:strCache>
            </c:strRef>
          </c:cat>
          <c:val>
            <c:numRef>
              <c:f>[6种方法对比.xlsx]Sheet1!$C$74:$G$74</c:f>
              <c:numCache>
                <c:formatCode>0.00%</c:formatCode>
                <c:ptCount val="5"/>
                <c:pt idx="0">
                  <c:v>3.7385260062156901E-3</c:v>
                </c:pt>
                <c:pt idx="1">
                  <c:v>6.4824651571133299E-3</c:v>
                </c:pt>
                <c:pt idx="2">
                  <c:v>7.9738049423763308E-3</c:v>
                </c:pt>
                <c:pt idx="3">
                  <c:v>8.7394695965312495E-3</c:v>
                </c:pt>
                <c:pt idx="4">
                  <c:v>8.6194676677768395E-3</c:v>
                </c:pt>
              </c:numCache>
            </c:numRef>
          </c:val>
          <c:extLst>
            <c:ext xmlns:c16="http://schemas.microsoft.com/office/drawing/2014/chart" uri="{C3380CC4-5D6E-409C-BE32-E72D297353CC}">
              <c16:uniqueId val="{00000001-FCCA-1641-8D4B-E471F8BC41F1}"/>
            </c:ext>
          </c:extLst>
        </c:ser>
        <c:ser>
          <c:idx val="2"/>
          <c:order val="2"/>
          <c:tx>
            <c:strRef>
              <c:f>[6种方法对比.xlsx]Sheet1!$B$75</c:f>
              <c:strCache>
                <c:ptCount val="1"/>
                <c:pt idx="0">
                  <c:v>pop+ucf</c:v>
                </c:pt>
              </c:strCache>
            </c:strRef>
          </c:tx>
          <c:spPr>
            <a:solidFill>
              <a:schemeClr val="accent3"/>
            </a:solidFill>
            <a:ln>
              <a:noFill/>
            </a:ln>
            <a:effectLst/>
          </c:spPr>
          <c:invertIfNegative val="0"/>
          <c:cat>
            <c:strRef>
              <c:f>[6种方法对比.xlsx]Sheet1!$C$72:$G$72</c:f>
              <c:strCache>
                <c:ptCount val="5"/>
                <c:pt idx="0">
                  <c:v>topk=1</c:v>
                </c:pt>
                <c:pt idx="1">
                  <c:v>topk=2</c:v>
                </c:pt>
                <c:pt idx="2">
                  <c:v>topk=3</c:v>
                </c:pt>
                <c:pt idx="3">
                  <c:v>topk=4</c:v>
                </c:pt>
                <c:pt idx="4">
                  <c:v>topk=5</c:v>
                </c:pt>
              </c:strCache>
            </c:strRef>
          </c:cat>
          <c:val>
            <c:numRef>
              <c:f>[6种方法对比.xlsx]Sheet1!$C$75:$G$75</c:f>
              <c:numCache>
                <c:formatCode>0.00%</c:formatCode>
                <c:ptCount val="5"/>
                <c:pt idx="0">
                  <c:v>6.0731538992408497E-4</c:v>
                </c:pt>
                <c:pt idx="1">
                  <c:v>1.0711692084241101E-3</c:v>
                </c:pt>
                <c:pt idx="2">
                  <c:v>1.32225524135606E-3</c:v>
                </c:pt>
                <c:pt idx="3">
                  <c:v>1.6085711798459099E-3</c:v>
                </c:pt>
                <c:pt idx="4">
                  <c:v>1.0527386372797E-3</c:v>
                </c:pt>
              </c:numCache>
            </c:numRef>
          </c:val>
          <c:extLst>
            <c:ext xmlns:c16="http://schemas.microsoft.com/office/drawing/2014/chart" uri="{C3380CC4-5D6E-409C-BE32-E72D297353CC}">
              <c16:uniqueId val="{00000002-FCCA-1641-8D4B-E471F8BC41F1}"/>
            </c:ext>
          </c:extLst>
        </c:ser>
        <c:ser>
          <c:idx val="3"/>
          <c:order val="3"/>
          <c:tx>
            <c:strRef>
              <c:f>[6种方法对比.xlsx]Sheet1!$B$76</c:f>
              <c:strCache>
                <c:ptCount val="1"/>
                <c:pt idx="0">
                  <c:v>pop+rcf</c:v>
                </c:pt>
              </c:strCache>
            </c:strRef>
          </c:tx>
          <c:spPr>
            <a:solidFill>
              <a:schemeClr val="accent4"/>
            </a:solidFill>
            <a:ln>
              <a:noFill/>
            </a:ln>
            <a:effectLst/>
          </c:spPr>
          <c:invertIfNegative val="0"/>
          <c:cat>
            <c:strRef>
              <c:f>[6种方法对比.xlsx]Sheet1!$C$72:$G$72</c:f>
              <c:strCache>
                <c:ptCount val="5"/>
                <c:pt idx="0">
                  <c:v>topk=1</c:v>
                </c:pt>
                <c:pt idx="1">
                  <c:v>topk=2</c:v>
                </c:pt>
                <c:pt idx="2">
                  <c:v>topk=3</c:v>
                </c:pt>
                <c:pt idx="3">
                  <c:v>topk=4</c:v>
                </c:pt>
                <c:pt idx="4">
                  <c:v>topk=5</c:v>
                </c:pt>
              </c:strCache>
            </c:strRef>
          </c:cat>
          <c:val>
            <c:numRef>
              <c:f>[6种方法对比.xlsx]Sheet1!$C$76:$G$76</c:f>
              <c:numCache>
                <c:formatCode>0.00%</c:formatCode>
                <c:ptCount val="5"/>
                <c:pt idx="0">
                  <c:v>3.9632931543013601E-4</c:v>
                </c:pt>
                <c:pt idx="1">
                  <c:v>5.4690222246794797E-4</c:v>
                </c:pt>
                <c:pt idx="2">
                  <c:v>6.4922549709395998E-4</c:v>
                </c:pt>
                <c:pt idx="3">
                  <c:v>8.96119446844084E-4</c:v>
                </c:pt>
                <c:pt idx="4">
                  <c:v>1.04006051914166E-3</c:v>
                </c:pt>
              </c:numCache>
            </c:numRef>
          </c:val>
          <c:extLst>
            <c:ext xmlns:c16="http://schemas.microsoft.com/office/drawing/2014/chart" uri="{C3380CC4-5D6E-409C-BE32-E72D297353CC}">
              <c16:uniqueId val="{00000003-FCCA-1641-8D4B-E471F8BC41F1}"/>
            </c:ext>
          </c:extLst>
        </c:ser>
        <c:ser>
          <c:idx val="4"/>
          <c:order val="4"/>
          <c:tx>
            <c:strRef>
              <c:f>[6种方法对比.xlsx]Sheet1!$B$77</c:f>
              <c:strCache>
                <c:ptCount val="1"/>
                <c:pt idx="0">
                  <c:v>svd+rcf</c:v>
                </c:pt>
              </c:strCache>
            </c:strRef>
          </c:tx>
          <c:spPr>
            <a:solidFill>
              <a:schemeClr val="accent5"/>
            </a:solidFill>
            <a:ln>
              <a:noFill/>
            </a:ln>
            <a:effectLst/>
          </c:spPr>
          <c:invertIfNegative val="0"/>
          <c:cat>
            <c:strRef>
              <c:f>[6种方法对比.xlsx]Sheet1!$C$72:$G$72</c:f>
              <c:strCache>
                <c:ptCount val="5"/>
                <c:pt idx="0">
                  <c:v>topk=1</c:v>
                </c:pt>
                <c:pt idx="1">
                  <c:v>topk=2</c:v>
                </c:pt>
                <c:pt idx="2">
                  <c:v>topk=3</c:v>
                </c:pt>
                <c:pt idx="3">
                  <c:v>topk=4</c:v>
                </c:pt>
                <c:pt idx="4">
                  <c:v>topk=5</c:v>
                </c:pt>
              </c:strCache>
            </c:strRef>
          </c:cat>
          <c:val>
            <c:numRef>
              <c:f>[6种方法对比.xlsx]Sheet1!$C$77:$G$77</c:f>
              <c:numCache>
                <c:formatCode>0.00%</c:formatCode>
                <c:ptCount val="5"/>
                <c:pt idx="0">
                  <c:v>3.5882307834566901E-3</c:v>
                </c:pt>
                <c:pt idx="1">
                  <c:v>6.1652836805115704E-3</c:v>
                </c:pt>
                <c:pt idx="2">
                  <c:v>7.8986573309968392E-3</c:v>
                </c:pt>
                <c:pt idx="3">
                  <c:v>8.6548253089884092E-3</c:v>
                </c:pt>
                <c:pt idx="4">
                  <c:v>8.6010641711124804E-3</c:v>
                </c:pt>
              </c:numCache>
            </c:numRef>
          </c:val>
          <c:extLst>
            <c:ext xmlns:c16="http://schemas.microsoft.com/office/drawing/2014/chart" uri="{C3380CC4-5D6E-409C-BE32-E72D297353CC}">
              <c16:uniqueId val="{00000004-FCCA-1641-8D4B-E471F8BC41F1}"/>
            </c:ext>
          </c:extLst>
        </c:ser>
        <c:ser>
          <c:idx val="5"/>
          <c:order val="5"/>
          <c:tx>
            <c:strRef>
              <c:f>[6种方法对比.xlsx]Sheet1!$B$78</c:f>
              <c:strCache>
                <c:ptCount val="1"/>
                <c:pt idx="0">
                  <c:v>svd+ucf</c:v>
                </c:pt>
              </c:strCache>
            </c:strRef>
          </c:tx>
          <c:spPr>
            <a:solidFill>
              <a:schemeClr val="accent6"/>
            </a:solidFill>
            <a:ln>
              <a:noFill/>
            </a:ln>
            <a:effectLst/>
          </c:spPr>
          <c:invertIfNegative val="0"/>
          <c:cat>
            <c:strRef>
              <c:f>[6种方法对比.xlsx]Sheet1!$C$72:$G$72</c:f>
              <c:strCache>
                <c:ptCount val="5"/>
                <c:pt idx="0">
                  <c:v>topk=1</c:v>
                </c:pt>
                <c:pt idx="1">
                  <c:v>topk=2</c:v>
                </c:pt>
                <c:pt idx="2">
                  <c:v>topk=3</c:v>
                </c:pt>
                <c:pt idx="3">
                  <c:v>topk=4</c:v>
                </c:pt>
                <c:pt idx="4">
                  <c:v>topk=5</c:v>
                </c:pt>
              </c:strCache>
            </c:strRef>
          </c:cat>
          <c:val>
            <c:numRef>
              <c:f>[6种方法对比.xlsx]Sheet1!$C$78:$G$78</c:f>
              <c:numCache>
                <c:formatCode>0.00%</c:formatCode>
                <c:ptCount val="5"/>
                <c:pt idx="0">
                  <c:v>3.5882307834566901E-3</c:v>
                </c:pt>
                <c:pt idx="1">
                  <c:v>6.1652836805115704E-3</c:v>
                </c:pt>
                <c:pt idx="2">
                  <c:v>7.8986573309968392E-3</c:v>
                </c:pt>
                <c:pt idx="3">
                  <c:v>8.4615885940125708E-3</c:v>
                </c:pt>
                <c:pt idx="4">
                  <c:v>8.4937104405703404E-3</c:v>
                </c:pt>
              </c:numCache>
            </c:numRef>
          </c:val>
          <c:extLst>
            <c:ext xmlns:c16="http://schemas.microsoft.com/office/drawing/2014/chart" uri="{C3380CC4-5D6E-409C-BE32-E72D297353CC}">
              <c16:uniqueId val="{00000005-FCCA-1641-8D4B-E471F8BC41F1}"/>
            </c:ext>
          </c:extLst>
        </c:ser>
        <c:dLbls>
          <c:showLegendKey val="0"/>
          <c:showVal val="0"/>
          <c:showCatName val="0"/>
          <c:showSerName val="0"/>
          <c:showPercent val="0"/>
          <c:showBubbleSize val="0"/>
        </c:dLbls>
        <c:gapWidth val="219"/>
        <c:overlap val="-27"/>
        <c:axId val="82636566"/>
        <c:axId val="761174746"/>
      </c:barChart>
      <c:catAx>
        <c:axId val="8263656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61174746"/>
        <c:crosses val="autoZero"/>
        <c:auto val="1"/>
        <c:lblAlgn val="ctr"/>
        <c:lblOffset val="100"/>
        <c:noMultiLvlLbl val="0"/>
      </c:catAx>
      <c:valAx>
        <c:axId val="76117474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263656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混合推荐算法的</a:t>
            </a:r>
            <a:r>
              <a:rPr lang="en-US" altLang="zh-CN"/>
              <a:t>F1</a:t>
            </a:r>
            <a:r>
              <a:rPr lang="zh-CN" altLang="en-US"/>
              <a:t>对比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[6种方法对比.xlsx]Sheet1!$B$82</c:f>
              <c:strCache>
                <c:ptCount val="1"/>
                <c:pt idx="0">
                  <c:v>ucf+rcf</c:v>
                </c:pt>
              </c:strCache>
            </c:strRef>
          </c:tx>
          <c:spPr>
            <a:solidFill>
              <a:schemeClr val="accent1"/>
            </a:solidFill>
            <a:ln>
              <a:noFill/>
            </a:ln>
            <a:effectLst/>
          </c:spPr>
          <c:invertIfNegative val="0"/>
          <c:cat>
            <c:strRef>
              <c:f>[6种方法对比.xlsx]Sheet1!$C$81:$G$81</c:f>
              <c:strCache>
                <c:ptCount val="5"/>
                <c:pt idx="0">
                  <c:v>topk=1</c:v>
                </c:pt>
                <c:pt idx="1">
                  <c:v>topk=2</c:v>
                </c:pt>
                <c:pt idx="2">
                  <c:v>topk=3</c:v>
                </c:pt>
                <c:pt idx="3">
                  <c:v>topk=4</c:v>
                </c:pt>
                <c:pt idx="4">
                  <c:v>topk=5</c:v>
                </c:pt>
              </c:strCache>
            </c:strRef>
          </c:cat>
          <c:val>
            <c:numRef>
              <c:f>[6种方法对比.xlsx]Sheet1!$C$82:$G$82</c:f>
              <c:numCache>
                <c:formatCode>0.00%</c:formatCode>
                <c:ptCount val="5"/>
                <c:pt idx="0">
                  <c:v>1.28824476650563E-3</c:v>
                </c:pt>
                <c:pt idx="1">
                  <c:v>9.6618357487922703E-4</c:v>
                </c:pt>
                <c:pt idx="2">
                  <c:v>1.1808910359634901E-3</c:v>
                </c:pt>
                <c:pt idx="3">
                  <c:v>1.28824476650563E-3</c:v>
                </c:pt>
                <c:pt idx="4">
                  <c:v>1.2238325281803499E-3</c:v>
                </c:pt>
              </c:numCache>
            </c:numRef>
          </c:val>
          <c:extLst>
            <c:ext xmlns:c16="http://schemas.microsoft.com/office/drawing/2014/chart" uri="{C3380CC4-5D6E-409C-BE32-E72D297353CC}">
              <c16:uniqueId val="{00000000-3F14-3E43-9638-5DE07DCDE1E7}"/>
            </c:ext>
          </c:extLst>
        </c:ser>
        <c:ser>
          <c:idx val="1"/>
          <c:order val="1"/>
          <c:tx>
            <c:strRef>
              <c:f>[6种方法对比.xlsx]Sheet1!$B$83</c:f>
              <c:strCache>
                <c:ptCount val="1"/>
                <c:pt idx="0">
                  <c:v>pop+svd</c:v>
                </c:pt>
              </c:strCache>
            </c:strRef>
          </c:tx>
          <c:spPr>
            <a:solidFill>
              <a:schemeClr val="accent2"/>
            </a:solidFill>
            <a:ln>
              <a:noFill/>
            </a:ln>
            <a:effectLst/>
          </c:spPr>
          <c:invertIfNegative val="0"/>
          <c:cat>
            <c:strRef>
              <c:f>[6种方法对比.xlsx]Sheet1!$C$81:$G$81</c:f>
              <c:strCache>
                <c:ptCount val="5"/>
                <c:pt idx="0">
                  <c:v>topk=1</c:v>
                </c:pt>
                <c:pt idx="1">
                  <c:v>topk=2</c:v>
                </c:pt>
                <c:pt idx="2">
                  <c:v>topk=3</c:v>
                </c:pt>
                <c:pt idx="3">
                  <c:v>topk=4</c:v>
                </c:pt>
                <c:pt idx="4">
                  <c:v>topk=5</c:v>
                </c:pt>
              </c:strCache>
            </c:strRef>
          </c:cat>
          <c:val>
            <c:numRef>
              <c:f>[6种方法对比.xlsx]Sheet1!$C$83:$G$83</c:f>
              <c:numCache>
                <c:formatCode>0.00%</c:formatCode>
                <c:ptCount val="5"/>
                <c:pt idx="0">
                  <c:v>8.0515297906602196E-3</c:v>
                </c:pt>
                <c:pt idx="1">
                  <c:v>8.3735909822866307E-3</c:v>
                </c:pt>
                <c:pt idx="2">
                  <c:v>8.3735909822866203E-3</c:v>
                </c:pt>
                <c:pt idx="3">
                  <c:v>8.1320450885668197E-3</c:v>
                </c:pt>
                <c:pt idx="4">
                  <c:v>7.5362318840579501E-3</c:v>
                </c:pt>
              </c:numCache>
            </c:numRef>
          </c:val>
          <c:extLst>
            <c:ext xmlns:c16="http://schemas.microsoft.com/office/drawing/2014/chart" uri="{C3380CC4-5D6E-409C-BE32-E72D297353CC}">
              <c16:uniqueId val="{00000001-3F14-3E43-9638-5DE07DCDE1E7}"/>
            </c:ext>
          </c:extLst>
        </c:ser>
        <c:ser>
          <c:idx val="2"/>
          <c:order val="2"/>
          <c:tx>
            <c:strRef>
              <c:f>[6种方法对比.xlsx]Sheet1!$B$84</c:f>
              <c:strCache>
                <c:ptCount val="1"/>
                <c:pt idx="0">
                  <c:v>pop+rcf</c:v>
                </c:pt>
              </c:strCache>
            </c:strRef>
          </c:tx>
          <c:spPr>
            <a:solidFill>
              <a:schemeClr val="accent3"/>
            </a:solidFill>
            <a:ln>
              <a:noFill/>
            </a:ln>
            <a:effectLst/>
          </c:spPr>
          <c:invertIfNegative val="0"/>
          <c:cat>
            <c:strRef>
              <c:f>[6种方法对比.xlsx]Sheet1!$C$81:$G$81</c:f>
              <c:strCache>
                <c:ptCount val="5"/>
                <c:pt idx="0">
                  <c:v>topk=1</c:v>
                </c:pt>
                <c:pt idx="1">
                  <c:v>topk=2</c:v>
                </c:pt>
                <c:pt idx="2">
                  <c:v>topk=3</c:v>
                </c:pt>
                <c:pt idx="3">
                  <c:v>topk=4</c:v>
                </c:pt>
                <c:pt idx="4">
                  <c:v>topk=5</c:v>
                </c:pt>
              </c:strCache>
            </c:strRef>
          </c:cat>
          <c:val>
            <c:numRef>
              <c:f>[6种方法对比.xlsx]Sheet1!$C$84:$G$84</c:f>
              <c:numCache>
                <c:formatCode>0.00%</c:formatCode>
                <c:ptCount val="5"/>
                <c:pt idx="0">
                  <c:v>2.2544283413848602E-3</c:v>
                </c:pt>
                <c:pt idx="1">
                  <c:v>1.77133655394524E-3</c:v>
                </c:pt>
                <c:pt idx="2">
                  <c:v>1.39559849704777E-3</c:v>
                </c:pt>
                <c:pt idx="3">
                  <c:v>1.5297906602254399E-3</c:v>
                </c:pt>
                <c:pt idx="4">
                  <c:v>1.4814814814814801E-3</c:v>
                </c:pt>
              </c:numCache>
            </c:numRef>
          </c:val>
          <c:extLst>
            <c:ext xmlns:c16="http://schemas.microsoft.com/office/drawing/2014/chart" uri="{C3380CC4-5D6E-409C-BE32-E72D297353CC}">
              <c16:uniqueId val="{00000002-3F14-3E43-9638-5DE07DCDE1E7}"/>
            </c:ext>
          </c:extLst>
        </c:ser>
        <c:ser>
          <c:idx val="3"/>
          <c:order val="3"/>
          <c:tx>
            <c:strRef>
              <c:f>[6种方法对比.xlsx]Sheet1!$B$85</c:f>
              <c:strCache>
                <c:ptCount val="1"/>
                <c:pt idx="0">
                  <c:v>svd+ucf</c:v>
                </c:pt>
              </c:strCache>
            </c:strRef>
          </c:tx>
          <c:spPr>
            <a:solidFill>
              <a:schemeClr val="accent4"/>
            </a:solidFill>
            <a:ln>
              <a:noFill/>
            </a:ln>
            <a:effectLst/>
          </c:spPr>
          <c:invertIfNegative val="0"/>
          <c:cat>
            <c:strRef>
              <c:f>[6种方法对比.xlsx]Sheet1!$C$81:$G$81</c:f>
              <c:strCache>
                <c:ptCount val="5"/>
                <c:pt idx="0">
                  <c:v>topk=1</c:v>
                </c:pt>
                <c:pt idx="1">
                  <c:v>topk=2</c:v>
                </c:pt>
                <c:pt idx="2">
                  <c:v>topk=3</c:v>
                </c:pt>
                <c:pt idx="3">
                  <c:v>topk=4</c:v>
                </c:pt>
                <c:pt idx="4">
                  <c:v>topk=5</c:v>
                </c:pt>
              </c:strCache>
            </c:strRef>
          </c:cat>
          <c:val>
            <c:numRef>
              <c:f>[6种方法对比.xlsx]Sheet1!$C$85:$G$85</c:f>
              <c:numCache>
                <c:formatCode>0.00%</c:formatCode>
                <c:ptCount val="5"/>
                <c:pt idx="0">
                  <c:v>8.3735909822866307E-3</c:v>
                </c:pt>
                <c:pt idx="1">
                  <c:v>7.7294685990338102E-3</c:v>
                </c:pt>
                <c:pt idx="2">
                  <c:v>7.5147611379495303E-3</c:v>
                </c:pt>
                <c:pt idx="3">
                  <c:v>7.4074074074073999E-3</c:v>
                </c:pt>
                <c:pt idx="4">
                  <c:v>5.6682769726247896E-3</c:v>
                </c:pt>
              </c:numCache>
            </c:numRef>
          </c:val>
          <c:extLst>
            <c:ext xmlns:c16="http://schemas.microsoft.com/office/drawing/2014/chart" uri="{C3380CC4-5D6E-409C-BE32-E72D297353CC}">
              <c16:uniqueId val="{00000003-3F14-3E43-9638-5DE07DCDE1E7}"/>
            </c:ext>
          </c:extLst>
        </c:ser>
        <c:ser>
          <c:idx val="4"/>
          <c:order val="4"/>
          <c:tx>
            <c:strRef>
              <c:f>[6种方法对比.xlsx]Sheet1!$B$86</c:f>
              <c:strCache>
                <c:ptCount val="1"/>
                <c:pt idx="0">
                  <c:v>svd+rcf</c:v>
                </c:pt>
              </c:strCache>
            </c:strRef>
          </c:tx>
          <c:spPr>
            <a:solidFill>
              <a:schemeClr val="accent5"/>
            </a:solidFill>
            <a:ln>
              <a:noFill/>
            </a:ln>
            <a:effectLst/>
          </c:spPr>
          <c:invertIfNegative val="0"/>
          <c:cat>
            <c:strRef>
              <c:f>[6种方法对比.xlsx]Sheet1!$C$81:$G$81</c:f>
              <c:strCache>
                <c:ptCount val="5"/>
                <c:pt idx="0">
                  <c:v>topk=1</c:v>
                </c:pt>
                <c:pt idx="1">
                  <c:v>topk=2</c:v>
                </c:pt>
                <c:pt idx="2">
                  <c:v>topk=3</c:v>
                </c:pt>
                <c:pt idx="3">
                  <c:v>topk=4</c:v>
                </c:pt>
                <c:pt idx="4">
                  <c:v>topk=5</c:v>
                </c:pt>
              </c:strCache>
            </c:strRef>
          </c:cat>
          <c:val>
            <c:numRef>
              <c:f>[6种方法对比.xlsx]Sheet1!$C$86:$G$86</c:f>
              <c:numCache>
                <c:formatCode>0.00%</c:formatCode>
                <c:ptCount val="5"/>
                <c:pt idx="0">
                  <c:v>8.0515297906602196E-3</c:v>
                </c:pt>
                <c:pt idx="1">
                  <c:v>8.2125603864734303E-3</c:v>
                </c:pt>
                <c:pt idx="2">
                  <c:v>8.3735909822866203E-3</c:v>
                </c:pt>
                <c:pt idx="3">
                  <c:v>8.1320450885668197E-3</c:v>
                </c:pt>
                <c:pt idx="4">
                  <c:v>7.5362318840579501E-3</c:v>
                </c:pt>
              </c:numCache>
            </c:numRef>
          </c:val>
          <c:extLst>
            <c:ext xmlns:c16="http://schemas.microsoft.com/office/drawing/2014/chart" uri="{C3380CC4-5D6E-409C-BE32-E72D297353CC}">
              <c16:uniqueId val="{00000004-3F14-3E43-9638-5DE07DCDE1E7}"/>
            </c:ext>
          </c:extLst>
        </c:ser>
        <c:ser>
          <c:idx val="5"/>
          <c:order val="5"/>
          <c:tx>
            <c:strRef>
              <c:f>[6种方法对比.xlsx]Sheet1!$B$87</c:f>
              <c:strCache>
                <c:ptCount val="1"/>
                <c:pt idx="0">
                  <c:v>pop+ucf</c:v>
                </c:pt>
              </c:strCache>
            </c:strRef>
          </c:tx>
          <c:spPr>
            <a:solidFill>
              <a:schemeClr val="accent6"/>
            </a:solidFill>
            <a:ln>
              <a:noFill/>
            </a:ln>
            <a:effectLst/>
          </c:spPr>
          <c:invertIfNegative val="0"/>
          <c:cat>
            <c:strRef>
              <c:f>[6种方法对比.xlsx]Sheet1!$C$81:$G$81</c:f>
              <c:strCache>
                <c:ptCount val="5"/>
                <c:pt idx="0">
                  <c:v>topk=1</c:v>
                </c:pt>
                <c:pt idx="1">
                  <c:v>topk=2</c:v>
                </c:pt>
                <c:pt idx="2">
                  <c:v>topk=3</c:v>
                </c:pt>
                <c:pt idx="3">
                  <c:v>topk=4</c:v>
                </c:pt>
                <c:pt idx="4">
                  <c:v>topk=5</c:v>
                </c:pt>
              </c:strCache>
            </c:strRef>
          </c:cat>
          <c:val>
            <c:numRef>
              <c:f>[6种方法对比.xlsx]Sheet1!$C$87:$G$87</c:f>
              <c:numCache>
                <c:formatCode>0.00%</c:formatCode>
                <c:ptCount val="5"/>
                <c:pt idx="0">
                  <c:v>1.6103059581320401E-3</c:v>
                </c:pt>
                <c:pt idx="1">
                  <c:v>2.0933977455716499E-3</c:v>
                </c:pt>
                <c:pt idx="2">
                  <c:v>2.1470746108427198E-3</c:v>
                </c:pt>
                <c:pt idx="3">
                  <c:v>2.0128824476650501E-3</c:v>
                </c:pt>
                <c:pt idx="4">
                  <c:v>1.2238325281803499E-3</c:v>
                </c:pt>
              </c:numCache>
            </c:numRef>
          </c:val>
          <c:extLst>
            <c:ext xmlns:c16="http://schemas.microsoft.com/office/drawing/2014/chart" uri="{C3380CC4-5D6E-409C-BE32-E72D297353CC}">
              <c16:uniqueId val="{00000005-3F14-3E43-9638-5DE07DCDE1E7}"/>
            </c:ext>
          </c:extLst>
        </c:ser>
        <c:dLbls>
          <c:showLegendKey val="0"/>
          <c:showVal val="0"/>
          <c:showCatName val="0"/>
          <c:showSerName val="0"/>
          <c:showPercent val="0"/>
          <c:showBubbleSize val="0"/>
        </c:dLbls>
        <c:gapWidth val="219"/>
        <c:overlap val="-27"/>
        <c:axId val="35534581"/>
        <c:axId val="867188405"/>
      </c:barChart>
      <c:catAx>
        <c:axId val="3553458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7188405"/>
        <c:crosses val="autoZero"/>
        <c:auto val="1"/>
        <c:lblAlgn val="ctr"/>
        <c:lblOffset val="100"/>
        <c:noMultiLvlLbl val="0"/>
      </c:catAx>
      <c:valAx>
        <c:axId val="86718840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5534581"/>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0C87F-83EB-6D4B-B34F-13E0F9FE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8</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Haha</dc:creator>
  <cp:lastModifiedBy>YU TING</cp:lastModifiedBy>
  <cp:revision>53</cp:revision>
  <dcterms:created xsi:type="dcterms:W3CDTF">2022-05-20T00:45:00Z</dcterms:created>
  <dcterms:modified xsi:type="dcterms:W3CDTF">2022-07-04T07:33:00Z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6DEA880E09B94C7B9C71ED61ACEA8158</vt:lpwstr>
  </property>
  <property fmtid="{D5CDD505-2E9C-101B-9397-08002B2CF9AE}" pid="4" name="commondata">
    <vt:lpwstr>eyJoZGlkIjoiNjM4YzVlNTEzZTU5N2VlZGE4NTFlZDgwOTI5YzMxMWMifQ==</vt:lpwstr>
  </property>
</Properties>
</file>